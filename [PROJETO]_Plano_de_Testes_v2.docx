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5987D9" w14:textId="77777777" w:rsidR="00EB108D" w:rsidRPr="001D4FEF" w:rsidRDefault="00EB108D" w:rsidP="001D4FEF">
      <w:pPr>
        <w:pStyle w:val="TitleCover"/>
        <w:numPr>
          <w:ins w:id="0" w:author="ms" w:date="1999-11-24T22:32:00Z"/>
        </w:numPr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right"/>
        <w:rPr>
          <w:b w:val="0"/>
          <w:sz w:val="96"/>
          <w:szCs w:val="96"/>
        </w:rPr>
      </w:pPr>
      <w:r w:rsidRPr="001D4FEF">
        <w:rPr>
          <w:b w:val="0"/>
          <w:sz w:val="96"/>
          <w:szCs w:val="96"/>
        </w:rPr>
        <w:t>Plano de Testes</w:t>
      </w:r>
    </w:p>
    <w:p w14:paraId="1DBD979B" w14:textId="77777777" w:rsidR="00EB108D" w:rsidRPr="001D4FEF" w:rsidRDefault="00EB108D" w:rsidP="00EB108D">
      <w:pPr>
        <w:pStyle w:val="titulo"/>
        <w:spacing w:before="120"/>
      </w:pPr>
    </w:p>
    <w:p w14:paraId="0D6DCDE2" w14:textId="77777777" w:rsidR="00EB108D" w:rsidRPr="001D4FEF" w:rsidRDefault="00EB108D" w:rsidP="00EB108D">
      <w:pPr>
        <w:pStyle w:val="titulo"/>
        <w:spacing w:before="120"/>
      </w:pPr>
    </w:p>
    <w:p w14:paraId="48800FE6" w14:textId="77777777" w:rsidR="00EB108D" w:rsidRPr="001D4FEF" w:rsidRDefault="00EB108D" w:rsidP="00EB108D">
      <w:pPr>
        <w:pStyle w:val="titulo"/>
        <w:spacing w:before="120"/>
      </w:pPr>
    </w:p>
    <w:p w14:paraId="73EEB841" w14:textId="0797420E" w:rsidR="00EB108D" w:rsidRPr="001D4FEF" w:rsidRDefault="00EB108D" w:rsidP="00EB108D">
      <w:pPr>
        <w:jc w:val="right"/>
        <w:rPr>
          <w:rFonts w:cs="Arial"/>
          <w:b/>
          <w:bCs/>
          <w:sz w:val="40"/>
          <w:lang w:val="pt-BR"/>
        </w:rPr>
      </w:pPr>
      <w:r w:rsidRPr="001D4FEF">
        <w:rPr>
          <w:rFonts w:cs="Arial"/>
          <w:b/>
          <w:bCs/>
          <w:sz w:val="40"/>
          <w:lang w:val="pt-BR"/>
        </w:rPr>
        <w:t xml:space="preserve">Cliente: </w:t>
      </w:r>
      <w:proofErr w:type="spellStart"/>
      <w:r w:rsidR="002550E7">
        <w:rPr>
          <w:rFonts w:cs="Arial"/>
          <w:b/>
          <w:bCs/>
          <w:i/>
          <w:iCs/>
          <w:sz w:val="40"/>
          <w:lang w:val="pt-BR"/>
        </w:rPr>
        <w:t>Ivna</w:t>
      </w:r>
      <w:proofErr w:type="spellEnd"/>
      <w:r w:rsidR="002550E7">
        <w:rPr>
          <w:rFonts w:cs="Arial"/>
          <w:b/>
          <w:bCs/>
          <w:i/>
          <w:iCs/>
          <w:sz w:val="40"/>
          <w:lang w:val="pt-BR"/>
        </w:rPr>
        <w:t xml:space="preserve"> Valença</w:t>
      </w:r>
    </w:p>
    <w:p w14:paraId="281F7D51" w14:textId="77777777" w:rsidR="00EB108D" w:rsidRPr="001D4FEF" w:rsidRDefault="00EB108D" w:rsidP="00EB108D">
      <w:pPr>
        <w:jc w:val="right"/>
        <w:rPr>
          <w:rFonts w:cs="Arial"/>
          <w:sz w:val="40"/>
          <w:lang w:val="pt-BR"/>
        </w:rPr>
      </w:pPr>
    </w:p>
    <w:p w14:paraId="5B174EE3" w14:textId="7EE1B315" w:rsidR="00EB108D" w:rsidRPr="001D4FEF" w:rsidRDefault="00EB108D" w:rsidP="00EB108D">
      <w:pPr>
        <w:pStyle w:val="sistema"/>
        <w:rPr>
          <w:i w:val="0"/>
          <w:color w:val="000000"/>
        </w:rPr>
      </w:pPr>
      <w:r w:rsidRPr="001D4FEF">
        <w:rPr>
          <w:i w:val="0"/>
        </w:rPr>
        <w:t>Projeto:</w:t>
      </w:r>
      <w:r w:rsidRPr="001D4FEF">
        <w:rPr>
          <w:i w:val="0"/>
          <w:color w:val="0000FF"/>
        </w:rPr>
        <w:t xml:space="preserve"> </w:t>
      </w:r>
      <w:proofErr w:type="spellStart"/>
      <w:r w:rsidR="00BE4691">
        <w:rPr>
          <w:i w:val="0"/>
          <w:color w:val="000000"/>
        </w:rPr>
        <w:t>NTestes</w:t>
      </w:r>
      <w:proofErr w:type="spellEnd"/>
    </w:p>
    <w:p w14:paraId="283A38BA" w14:textId="556EE7BF" w:rsidR="00EB108D" w:rsidRPr="001D4FEF" w:rsidRDefault="00EB108D" w:rsidP="00EB108D">
      <w:pPr>
        <w:pStyle w:val="sistema"/>
        <w:rPr>
          <w:i w:val="0"/>
          <w:color w:val="0000FF"/>
        </w:rPr>
      </w:pPr>
      <w:r w:rsidRPr="001D4FEF">
        <w:rPr>
          <w:i w:val="0"/>
        </w:rPr>
        <w:t>Versão:</w:t>
      </w:r>
      <w:r w:rsidR="00BE4691">
        <w:rPr>
          <w:i w:val="0"/>
        </w:rPr>
        <w:t xml:space="preserve"> 1</w:t>
      </w:r>
      <w:r w:rsidRPr="001D4FEF">
        <w:rPr>
          <w:i w:val="0"/>
        </w:rPr>
        <w:t>.</w:t>
      </w:r>
      <w:r w:rsidR="00014843">
        <w:rPr>
          <w:i w:val="0"/>
        </w:rPr>
        <w:t>1</w:t>
      </w:r>
    </w:p>
    <w:p w14:paraId="5C9EFE60" w14:textId="77777777" w:rsidR="00EB108D" w:rsidRPr="001D4FEF" w:rsidRDefault="00EB108D" w:rsidP="00EB108D">
      <w:pPr>
        <w:rPr>
          <w:lang w:val="pt-BR"/>
        </w:rPr>
      </w:pPr>
    </w:p>
    <w:p w14:paraId="5A919BAA" w14:textId="77777777" w:rsidR="00EB108D" w:rsidRPr="001D4FEF" w:rsidRDefault="00EB108D" w:rsidP="00EB108D">
      <w:pPr>
        <w:rPr>
          <w:lang w:val="pt-BR"/>
        </w:rPr>
      </w:pPr>
    </w:p>
    <w:p w14:paraId="1F0DAD17" w14:textId="77777777" w:rsidR="00EB108D" w:rsidRPr="001D4FEF" w:rsidRDefault="00EB108D" w:rsidP="00EB108D">
      <w:pPr>
        <w:rPr>
          <w:lang w:val="pt-BR"/>
        </w:rPr>
      </w:pPr>
    </w:p>
    <w:p w14:paraId="6AB60725" w14:textId="77777777" w:rsidR="00EB108D" w:rsidRPr="001D4FEF" w:rsidRDefault="00EB108D" w:rsidP="00EB108D">
      <w:pPr>
        <w:rPr>
          <w:lang w:val="pt-BR"/>
        </w:rPr>
      </w:pPr>
    </w:p>
    <w:p w14:paraId="643D14B2" w14:textId="77777777" w:rsidR="00EB108D" w:rsidRPr="001D4FEF" w:rsidRDefault="00EB108D" w:rsidP="00EB108D">
      <w:pPr>
        <w:rPr>
          <w:lang w:val="pt-BR"/>
        </w:rPr>
      </w:pPr>
    </w:p>
    <w:p w14:paraId="164FCCFB" w14:textId="77777777" w:rsidR="00EB108D" w:rsidRPr="001D4FEF" w:rsidRDefault="00EB108D" w:rsidP="00EB108D">
      <w:pPr>
        <w:rPr>
          <w:lang w:val="pt-BR"/>
        </w:rPr>
      </w:pPr>
    </w:p>
    <w:p w14:paraId="0E776445" w14:textId="77777777" w:rsidR="00EB108D" w:rsidRPr="001D4FEF" w:rsidRDefault="00EB108D" w:rsidP="00EB108D">
      <w:pPr>
        <w:jc w:val="right"/>
        <w:rPr>
          <w:sz w:val="28"/>
          <w:lang w:val="pt-BR"/>
        </w:rPr>
      </w:pPr>
    </w:p>
    <w:p w14:paraId="154E6F8E" w14:textId="77777777" w:rsidR="00EB108D" w:rsidRPr="006527F3" w:rsidRDefault="00EB108D" w:rsidP="00EB108D">
      <w:pPr>
        <w:jc w:val="right"/>
        <w:rPr>
          <w:sz w:val="28"/>
          <w:lang w:val="pt-BR"/>
        </w:rPr>
      </w:pPr>
      <w:r w:rsidRPr="006527F3">
        <w:rPr>
          <w:sz w:val="28"/>
          <w:lang w:val="pt-BR"/>
        </w:rPr>
        <w:t xml:space="preserve">Equipe: </w:t>
      </w:r>
    </w:p>
    <w:p w14:paraId="7D1A4ECF" w14:textId="64037597" w:rsidR="00EB108D" w:rsidRPr="006527F3" w:rsidRDefault="002550E7" w:rsidP="00EB108D">
      <w:pPr>
        <w:jc w:val="right"/>
        <w:rPr>
          <w:sz w:val="28"/>
          <w:lang w:val="pt-BR"/>
        </w:rPr>
      </w:pPr>
      <w:proofErr w:type="spellStart"/>
      <w:r w:rsidRPr="006527F3">
        <w:rPr>
          <w:sz w:val="28"/>
          <w:lang w:val="pt-BR"/>
        </w:rPr>
        <w:t>Ivson</w:t>
      </w:r>
      <w:proofErr w:type="spellEnd"/>
      <w:r w:rsidRPr="006527F3">
        <w:rPr>
          <w:sz w:val="28"/>
          <w:lang w:val="pt-BR"/>
        </w:rPr>
        <w:t xml:space="preserve"> </w:t>
      </w:r>
      <w:r w:rsidR="00EA237D" w:rsidRPr="006527F3">
        <w:rPr>
          <w:sz w:val="28"/>
          <w:lang w:val="pt-BR"/>
        </w:rPr>
        <w:t>Costa</w:t>
      </w:r>
    </w:p>
    <w:p w14:paraId="754E4C30" w14:textId="68D78001" w:rsidR="00562868" w:rsidRPr="006527F3" w:rsidRDefault="002550E7" w:rsidP="00EB108D">
      <w:pPr>
        <w:jc w:val="right"/>
        <w:rPr>
          <w:sz w:val="28"/>
          <w:lang w:val="pt-BR"/>
        </w:rPr>
      </w:pPr>
      <w:r w:rsidRPr="006527F3">
        <w:rPr>
          <w:sz w:val="28"/>
          <w:lang w:val="pt-BR"/>
        </w:rPr>
        <w:t>Richardson Tibúrcio</w:t>
      </w:r>
    </w:p>
    <w:p w14:paraId="57CDCA58" w14:textId="4A7DBA29" w:rsidR="00562868" w:rsidRPr="006527F3" w:rsidRDefault="002550E7" w:rsidP="00562868">
      <w:pPr>
        <w:jc w:val="right"/>
        <w:rPr>
          <w:sz w:val="28"/>
          <w:lang w:val="pt-BR"/>
        </w:rPr>
      </w:pPr>
      <w:proofErr w:type="spellStart"/>
      <w:r w:rsidRPr="006527F3">
        <w:rPr>
          <w:sz w:val="28"/>
          <w:lang w:val="pt-BR"/>
        </w:rPr>
        <w:t>Waltson</w:t>
      </w:r>
      <w:proofErr w:type="spellEnd"/>
      <w:r w:rsidRPr="006527F3">
        <w:rPr>
          <w:sz w:val="28"/>
          <w:lang w:val="pt-BR"/>
        </w:rPr>
        <w:t xml:space="preserve"> Silva</w:t>
      </w:r>
    </w:p>
    <w:p w14:paraId="6481C352" w14:textId="77777777" w:rsidR="00EB108D" w:rsidRPr="006527F3" w:rsidRDefault="00EB108D" w:rsidP="00EB108D">
      <w:pPr>
        <w:jc w:val="right"/>
        <w:rPr>
          <w:lang w:val="pt-BR"/>
        </w:rPr>
        <w:sectPr w:rsidR="00EB108D" w:rsidRPr="006527F3" w:rsidSect="0016692A">
          <w:headerReference w:type="default" r:id="rId7"/>
          <w:pgSz w:w="11906" w:h="16838" w:code="9"/>
          <w:pgMar w:top="1134" w:right="1418" w:bottom="2041" w:left="1418" w:header="680" w:footer="680" w:gutter="0"/>
          <w:cols w:space="720"/>
        </w:sectPr>
      </w:pPr>
    </w:p>
    <w:p w14:paraId="612F00C5" w14:textId="77777777" w:rsidR="001173B8" w:rsidRPr="006527F3" w:rsidRDefault="001173B8">
      <w:pPr>
        <w:pStyle w:val="Ttulo"/>
        <w:spacing w:line="288" w:lineRule="auto"/>
        <w:rPr>
          <w:rFonts w:ascii="Calibri" w:hAnsi="Calibri"/>
          <w:lang w:val="pt-BR"/>
        </w:rPr>
      </w:pPr>
      <w:r w:rsidRPr="006527F3">
        <w:rPr>
          <w:rFonts w:ascii="Calibri" w:hAnsi="Calibri"/>
          <w:b w:val="0"/>
          <w:sz w:val="20"/>
          <w:lang w:val="pt-BR"/>
        </w:rPr>
        <w:lastRenderedPageBreak/>
        <w:t> </w:t>
      </w:r>
    </w:p>
    <w:p w14:paraId="633D798E" w14:textId="77777777" w:rsidR="001173B8" w:rsidRPr="001D4FEF" w:rsidRDefault="001173B8">
      <w:pPr>
        <w:pStyle w:val="Ttulo"/>
        <w:rPr>
          <w:rFonts w:ascii="Calibri" w:hAnsi="Calibri"/>
          <w:lang w:val="pt-BR"/>
        </w:rPr>
      </w:pPr>
      <w:r w:rsidRPr="001D4FEF">
        <w:rPr>
          <w:rFonts w:ascii="Calibri" w:hAnsi="Calibri"/>
          <w:lang w:val="pt-BR"/>
        </w:rPr>
        <w:t>Histórico de Revisões</w:t>
      </w:r>
    </w:p>
    <w:tbl>
      <w:tblPr>
        <w:tblW w:w="4982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611"/>
        <w:gridCol w:w="4246"/>
        <w:gridCol w:w="2609"/>
      </w:tblGrid>
      <w:tr w:rsidR="00562868" w:rsidRPr="001D4FEF" w14:paraId="4117A662" w14:textId="77777777" w:rsidTr="00EA237D">
        <w:trPr>
          <w:trHeight w:val="279"/>
        </w:trPr>
        <w:tc>
          <w:tcPr>
            <w:tcW w:w="1379" w:type="pct"/>
          </w:tcPr>
          <w:p w14:paraId="486D1D51" w14:textId="77777777" w:rsidR="00562868" w:rsidRPr="001D4FEF" w:rsidRDefault="00562868" w:rsidP="00EA237D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Data</w:t>
            </w:r>
          </w:p>
        </w:tc>
        <w:tc>
          <w:tcPr>
            <w:tcW w:w="2243" w:type="pct"/>
          </w:tcPr>
          <w:p w14:paraId="1D0A9960" w14:textId="77777777" w:rsidR="00562868" w:rsidRPr="001D4FEF" w:rsidRDefault="00562868" w:rsidP="00EA237D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378" w:type="pct"/>
          </w:tcPr>
          <w:p w14:paraId="3AAAAF66" w14:textId="77777777" w:rsidR="00562868" w:rsidRPr="001D4FEF" w:rsidRDefault="00562868" w:rsidP="00EA237D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Autor</w:t>
            </w:r>
          </w:p>
        </w:tc>
      </w:tr>
      <w:tr w:rsidR="00562868" w:rsidRPr="001D4FEF" w14:paraId="19F0CC5A" w14:textId="77777777" w:rsidTr="00EA237D">
        <w:trPr>
          <w:trHeight w:val="279"/>
        </w:trPr>
        <w:tc>
          <w:tcPr>
            <w:tcW w:w="1379" w:type="pct"/>
          </w:tcPr>
          <w:p w14:paraId="4356DEA2" w14:textId="1D8F97EE" w:rsidR="00562868" w:rsidRPr="001D4FEF" w:rsidRDefault="00BE4691" w:rsidP="00EA237D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30</w:t>
            </w:r>
            <w:r w:rsidR="00562868" w:rsidRPr="001D4FEF">
              <w:rPr>
                <w:rFonts w:ascii="Calibri" w:hAnsi="Calibri"/>
                <w:lang w:val="pt-BR"/>
              </w:rPr>
              <w:t>/</w:t>
            </w:r>
            <w:r>
              <w:rPr>
                <w:rFonts w:ascii="Calibri" w:hAnsi="Calibri"/>
                <w:lang w:val="pt-BR"/>
              </w:rPr>
              <w:t>10</w:t>
            </w:r>
            <w:r w:rsidR="00562868" w:rsidRPr="001D4FEF">
              <w:rPr>
                <w:rFonts w:ascii="Calibri" w:hAnsi="Calibri"/>
                <w:lang w:val="pt-BR"/>
              </w:rPr>
              <w:t>/</w:t>
            </w:r>
            <w:r>
              <w:rPr>
                <w:rFonts w:ascii="Calibri" w:hAnsi="Calibri"/>
                <w:lang w:val="pt-BR"/>
              </w:rPr>
              <w:t>2014</w:t>
            </w:r>
          </w:p>
        </w:tc>
        <w:tc>
          <w:tcPr>
            <w:tcW w:w="2243" w:type="pct"/>
          </w:tcPr>
          <w:p w14:paraId="76A7CF4E" w14:textId="77777777" w:rsidR="00562868" w:rsidRPr="001D4FEF" w:rsidRDefault="00562868" w:rsidP="00EA237D">
            <w:pPr>
              <w:pStyle w:val="Tabletext"/>
              <w:rPr>
                <w:rFonts w:ascii="Calibri" w:hAnsi="Calibri"/>
                <w:lang w:val="pt-BR"/>
              </w:rPr>
            </w:pPr>
            <w:r w:rsidRPr="001D4FEF">
              <w:rPr>
                <w:rFonts w:ascii="Calibri" w:hAnsi="Calibri"/>
                <w:lang w:val="pt-BR"/>
              </w:rPr>
              <w:t>Release Inicial</w:t>
            </w:r>
          </w:p>
        </w:tc>
        <w:tc>
          <w:tcPr>
            <w:tcW w:w="1378" w:type="pct"/>
          </w:tcPr>
          <w:p w14:paraId="1EC8D71A" w14:textId="28C43D22" w:rsidR="00562868" w:rsidRPr="001D4FEF" w:rsidRDefault="00BE4691" w:rsidP="00EA237D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Richardson</w:t>
            </w:r>
          </w:p>
        </w:tc>
      </w:tr>
      <w:tr w:rsidR="00562868" w:rsidRPr="001D4FEF" w14:paraId="2A8D68AA" w14:textId="77777777" w:rsidTr="00EA237D">
        <w:trPr>
          <w:trHeight w:val="290"/>
        </w:trPr>
        <w:tc>
          <w:tcPr>
            <w:tcW w:w="1379" w:type="pct"/>
          </w:tcPr>
          <w:p w14:paraId="45DC4C3F" w14:textId="71677B99" w:rsidR="00562868" w:rsidRPr="001D4FEF" w:rsidRDefault="00BE4691" w:rsidP="00EA237D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02/11/</w:t>
            </w:r>
            <w:r w:rsidR="00EA237D">
              <w:rPr>
                <w:rFonts w:ascii="Calibri" w:hAnsi="Calibri"/>
                <w:lang w:val="pt-BR"/>
              </w:rPr>
              <w:t>20</w:t>
            </w:r>
            <w:r>
              <w:rPr>
                <w:rFonts w:ascii="Calibri" w:hAnsi="Calibri"/>
                <w:lang w:val="pt-BR"/>
              </w:rPr>
              <w:t>14</w:t>
            </w:r>
          </w:p>
        </w:tc>
        <w:tc>
          <w:tcPr>
            <w:tcW w:w="2243" w:type="pct"/>
          </w:tcPr>
          <w:p w14:paraId="2F65E587" w14:textId="4A7B7EF9" w:rsidR="00562868" w:rsidRPr="001D4FEF" w:rsidRDefault="00BE4691" w:rsidP="00EA237D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Conclusão de requisitos</w:t>
            </w:r>
          </w:p>
        </w:tc>
        <w:tc>
          <w:tcPr>
            <w:tcW w:w="1378" w:type="pct"/>
          </w:tcPr>
          <w:p w14:paraId="7323414F" w14:textId="1DC8249A" w:rsidR="00EA237D" w:rsidRPr="001D4FEF" w:rsidRDefault="00BE4691" w:rsidP="00EA237D">
            <w:pPr>
              <w:pStyle w:val="SemEspaamento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Waltson</w:t>
            </w:r>
            <w:proofErr w:type="spellEnd"/>
            <w:r>
              <w:rPr>
                <w:lang w:val="pt-BR"/>
              </w:rPr>
              <w:t xml:space="preserve"> Silva</w:t>
            </w:r>
          </w:p>
        </w:tc>
      </w:tr>
      <w:tr w:rsidR="00EA237D" w14:paraId="6F2E3765" w14:textId="2C31D899" w:rsidTr="00EA23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</w:tblPrEx>
        <w:trPr>
          <w:trHeight w:val="448"/>
        </w:trPr>
        <w:tc>
          <w:tcPr>
            <w:tcW w:w="1379" w:type="pct"/>
          </w:tcPr>
          <w:p w14:paraId="2891747A" w14:textId="26D0CD44" w:rsidR="00EA237D" w:rsidRDefault="00EA237D" w:rsidP="00EA237D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05/11/2014</w:t>
            </w:r>
          </w:p>
        </w:tc>
        <w:tc>
          <w:tcPr>
            <w:tcW w:w="2243" w:type="pct"/>
          </w:tcPr>
          <w:p w14:paraId="32E40A2F" w14:textId="101269C9" w:rsidR="00EA237D" w:rsidRDefault="00EA237D" w:rsidP="00EA237D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Revisão dos requisitos</w:t>
            </w:r>
          </w:p>
        </w:tc>
        <w:tc>
          <w:tcPr>
            <w:tcW w:w="1378" w:type="pct"/>
          </w:tcPr>
          <w:p w14:paraId="0F4F2B32" w14:textId="2D70FAB8" w:rsidR="00EA237D" w:rsidRDefault="00EA237D" w:rsidP="00EA237D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Ivson Costa</w:t>
            </w:r>
          </w:p>
        </w:tc>
      </w:tr>
    </w:tbl>
    <w:p w14:paraId="0DF50A11" w14:textId="77777777" w:rsidR="001173B8" w:rsidRPr="001D4FEF" w:rsidRDefault="001173B8">
      <w:pPr>
        <w:rPr>
          <w:rFonts w:ascii="Calibri" w:hAnsi="Calibri"/>
          <w:lang w:val="pt-BR"/>
        </w:rPr>
      </w:pPr>
    </w:p>
    <w:p w14:paraId="0C8FEC85" w14:textId="77777777" w:rsidR="001173B8" w:rsidRPr="001D4FEF" w:rsidRDefault="001173B8">
      <w:pPr>
        <w:pStyle w:val="Ttulo"/>
        <w:rPr>
          <w:rFonts w:ascii="Calibri" w:hAnsi="Calibri"/>
          <w:sz w:val="38"/>
          <w:lang w:val="pt-BR"/>
        </w:rPr>
      </w:pPr>
      <w:r w:rsidRPr="001D4FEF">
        <w:rPr>
          <w:rFonts w:ascii="Calibri" w:hAnsi="Calibri"/>
          <w:lang w:val="pt-BR"/>
        </w:rPr>
        <w:br w:type="page"/>
      </w:r>
      <w:r w:rsidRPr="001D4FEF">
        <w:rPr>
          <w:rFonts w:ascii="Calibri" w:hAnsi="Calibri"/>
          <w:sz w:val="38"/>
          <w:lang w:val="pt-BR"/>
        </w:rPr>
        <w:lastRenderedPageBreak/>
        <w:t>Índice</w:t>
      </w:r>
    </w:p>
    <w:p w14:paraId="08716297" w14:textId="77777777" w:rsidR="001173B8" w:rsidRPr="001D4FEF" w:rsidRDefault="001173B8">
      <w:pPr>
        <w:rPr>
          <w:rFonts w:ascii="Calibri" w:hAnsi="Calibri"/>
          <w:sz w:val="22"/>
          <w:lang w:val="pt-BR"/>
        </w:rPr>
      </w:pPr>
    </w:p>
    <w:p w14:paraId="11B706DF" w14:textId="77777777" w:rsidR="009F7193" w:rsidRDefault="00286506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1D4FEF">
        <w:rPr>
          <w:rFonts w:ascii="Calibri" w:hAnsi="Calibri"/>
          <w:sz w:val="22"/>
          <w:lang w:val="pt-BR"/>
        </w:rPr>
        <w:fldChar w:fldCharType="begin"/>
      </w:r>
      <w:r w:rsidR="001173B8" w:rsidRPr="001D4FEF">
        <w:rPr>
          <w:rFonts w:ascii="Calibri" w:hAnsi="Calibri"/>
          <w:sz w:val="22"/>
          <w:lang w:val="pt-BR"/>
        </w:rPr>
        <w:instrText xml:space="preserve"> TOC \o "1-3" </w:instrText>
      </w:r>
      <w:r w:rsidRPr="001D4FEF">
        <w:rPr>
          <w:rFonts w:ascii="Calibri" w:hAnsi="Calibri"/>
          <w:sz w:val="22"/>
          <w:lang w:val="pt-BR"/>
        </w:rPr>
        <w:fldChar w:fldCharType="separate"/>
      </w:r>
      <w:r w:rsidR="009F7193" w:rsidRPr="004F32C7">
        <w:rPr>
          <w:rFonts w:ascii="Calibri" w:hAnsi="Calibri"/>
          <w:noProof/>
          <w:lang w:val="pt-BR"/>
        </w:rPr>
        <w:t>1.</w:t>
      </w:r>
      <w:r w:rsidR="009F7193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="009F7193" w:rsidRPr="004F32C7">
        <w:rPr>
          <w:rFonts w:ascii="Calibri" w:hAnsi="Calibri"/>
          <w:noProof/>
          <w:lang w:val="pt-BR"/>
        </w:rPr>
        <w:t>Introdução</w:t>
      </w:r>
      <w:r w:rsidR="009F7193">
        <w:rPr>
          <w:noProof/>
        </w:rPr>
        <w:tab/>
      </w:r>
      <w:r w:rsidR="009F7193">
        <w:rPr>
          <w:noProof/>
        </w:rPr>
        <w:fldChar w:fldCharType="begin"/>
      </w:r>
      <w:r w:rsidR="009F7193">
        <w:rPr>
          <w:noProof/>
        </w:rPr>
        <w:instrText xml:space="preserve"> PAGEREF _Toc242451436 \h </w:instrText>
      </w:r>
      <w:r w:rsidR="009F7193">
        <w:rPr>
          <w:noProof/>
        </w:rPr>
      </w:r>
      <w:r w:rsidR="009F7193">
        <w:rPr>
          <w:noProof/>
        </w:rPr>
        <w:fldChar w:fldCharType="separate"/>
      </w:r>
      <w:r w:rsidR="009F7193">
        <w:rPr>
          <w:noProof/>
        </w:rPr>
        <w:t>4</w:t>
      </w:r>
      <w:r w:rsidR="009F7193">
        <w:rPr>
          <w:noProof/>
        </w:rPr>
        <w:fldChar w:fldCharType="end"/>
      </w:r>
    </w:p>
    <w:p w14:paraId="358F66DD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Identificador do plano de teste</w:t>
      </w:r>
      <w:r w:rsidRPr="00341C1D">
        <w:rPr>
          <w:noProof/>
          <w:lang w:val="pt-BR"/>
        </w:rPr>
        <w:tab/>
      </w:r>
      <w:r>
        <w:rPr>
          <w:noProof/>
        </w:rPr>
        <w:fldChar w:fldCharType="begin"/>
      </w:r>
      <w:r w:rsidRPr="00341C1D">
        <w:rPr>
          <w:noProof/>
          <w:lang w:val="pt-BR"/>
        </w:rPr>
        <w:instrText xml:space="preserve"> PAGEREF _Toc242451437 \h </w:instrText>
      </w:r>
      <w:r>
        <w:rPr>
          <w:noProof/>
        </w:rPr>
      </w:r>
      <w:r>
        <w:rPr>
          <w:noProof/>
        </w:rPr>
        <w:fldChar w:fldCharType="separate"/>
      </w:r>
      <w:r w:rsidRPr="00341C1D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5969FB8F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Objetivos</w:t>
      </w:r>
      <w:r w:rsidRPr="00341C1D">
        <w:rPr>
          <w:noProof/>
          <w:lang w:val="pt-BR"/>
        </w:rPr>
        <w:tab/>
      </w:r>
      <w:r>
        <w:rPr>
          <w:noProof/>
        </w:rPr>
        <w:fldChar w:fldCharType="begin"/>
      </w:r>
      <w:r w:rsidRPr="00341C1D">
        <w:rPr>
          <w:noProof/>
          <w:lang w:val="pt-BR"/>
        </w:rPr>
        <w:instrText xml:space="preserve"> PAGEREF _Toc242451438 \h </w:instrText>
      </w:r>
      <w:r>
        <w:rPr>
          <w:noProof/>
        </w:rPr>
      </w:r>
      <w:r>
        <w:rPr>
          <w:noProof/>
        </w:rPr>
        <w:fldChar w:fldCharType="separate"/>
      </w:r>
      <w:r w:rsidRPr="00341C1D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51E47D88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O Sistema &lt;Projeto&gt;</w:t>
      </w:r>
      <w:r w:rsidRPr="00341C1D">
        <w:rPr>
          <w:noProof/>
          <w:lang w:val="pt-BR"/>
        </w:rPr>
        <w:tab/>
      </w:r>
      <w:r>
        <w:rPr>
          <w:noProof/>
        </w:rPr>
        <w:fldChar w:fldCharType="begin"/>
      </w:r>
      <w:r w:rsidRPr="00341C1D">
        <w:rPr>
          <w:noProof/>
          <w:lang w:val="pt-BR"/>
        </w:rPr>
        <w:instrText xml:space="preserve"> PAGEREF _Toc242451439 \h </w:instrText>
      </w:r>
      <w:r>
        <w:rPr>
          <w:noProof/>
        </w:rPr>
      </w:r>
      <w:r>
        <w:rPr>
          <w:noProof/>
        </w:rPr>
        <w:fldChar w:fldCharType="separate"/>
      </w:r>
      <w:r w:rsidRPr="00341C1D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45B0A96A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Escopo</w:t>
      </w:r>
      <w:r w:rsidRPr="00341C1D">
        <w:rPr>
          <w:noProof/>
          <w:lang w:val="pt-BR"/>
        </w:rPr>
        <w:tab/>
      </w:r>
      <w:r>
        <w:rPr>
          <w:noProof/>
        </w:rPr>
        <w:fldChar w:fldCharType="begin"/>
      </w:r>
      <w:r w:rsidRPr="00341C1D">
        <w:rPr>
          <w:noProof/>
          <w:lang w:val="pt-BR"/>
        </w:rPr>
        <w:instrText xml:space="preserve"> PAGEREF _Toc242451440 \h </w:instrText>
      </w:r>
      <w:r>
        <w:rPr>
          <w:noProof/>
        </w:rPr>
      </w:r>
      <w:r>
        <w:rPr>
          <w:noProof/>
        </w:rPr>
        <w:fldChar w:fldCharType="separate"/>
      </w:r>
      <w:r w:rsidRPr="00341C1D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25602DA3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1.5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Escopo Negativo:</w:t>
      </w:r>
      <w:r w:rsidRPr="00341C1D">
        <w:rPr>
          <w:noProof/>
          <w:lang w:val="pt-BR"/>
        </w:rPr>
        <w:tab/>
      </w:r>
      <w:r>
        <w:rPr>
          <w:noProof/>
        </w:rPr>
        <w:fldChar w:fldCharType="begin"/>
      </w:r>
      <w:r w:rsidRPr="00341C1D">
        <w:rPr>
          <w:noProof/>
          <w:lang w:val="pt-BR"/>
        </w:rPr>
        <w:instrText xml:space="preserve"> PAGEREF _Toc242451441 \h </w:instrText>
      </w:r>
      <w:r>
        <w:rPr>
          <w:noProof/>
        </w:rPr>
      </w:r>
      <w:r>
        <w:rPr>
          <w:noProof/>
        </w:rPr>
        <w:fldChar w:fldCharType="separate"/>
      </w:r>
      <w:r w:rsidRPr="00341C1D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75C38FCB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1.6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Referências</w:t>
      </w:r>
      <w:r w:rsidRPr="00341C1D">
        <w:rPr>
          <w:noProof/>
          <w:lang w:val="pt-BR"/>
        </w:rPr>
        <w:tab/>
      </w:r>
      <w:r>
        <w:rPr>
          <w:noProof/>
        </w:rPr>
        <w:fldChar w:fldCharType="begin"/>
      </w:r>
      <w:r w:rsidRPr="00341C1D">
        <w:rPr>
          <w:noProof/>
          <w:lang w:val="pt-BR"/>
        </w:rPr>
        <w:instrText xml:space="preserve"> PAGEREF _Toc242451442 \h </w:instrText>
      </w:r>
      <w:r>
        <w:rPr>
          <w:noProof/>
        </w:rPr>
      </w:r>
      <w:r>
        <w:rPr>
          <w:noProof/>
        </w:rPr>
        <w:fldChar w:fldCharType="separate"/>
      </w:r>
      <w:r w:rsidRPr="00341C1D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6A7046D2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1.7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Nível na sequência de teste.</w:t>
      </w:r>
      <w:r w:rsidRPr="00341C1D">
        <w:rPr>
          <w:noProof/>
          <w:lang w:val="pt-BR"/>
        </w:rPr>
        <w:tab/>
      </w:r>
      <w:r>
        <w:rPr>
          <w:noProof/>
        </w:rPr>
        <w:fldChar w:fldCharType="begin"/>
      </w:r>
      <w:r w:rsidRPr="00341C1D">
        <w:rPr>
          <w:noProof/>
          <w:lang w:val="pt-BR"/>
        </w:rPr>
        <w:instrText xml:space="preserve"> PAGEREF _Toc242451443 \h </w:instrText>
      </w:r>
      <w:r>
        <w:rPr>
          <w:noProof/>
        </w:rPr>
      </w:r>
      <w:r>
        <w:rPr>
          <w:noProof/>
        </w:rPr>
        <w:fldChar w:fldCharType="separate"/>
      </w:r>
      <w:r w:rsidRPr="00341C1D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7059CBAA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REQUISITOS A TESTAR</w:t>
      </w:r>
      <w:r w:rsidRPr="00341C1D">
        <w:rPr>
          <w:noProof/>
          <w:lang w:val="pt-BR"/>
        </w:rPr>
        <w:tab/>
      </w:r>
      <w:r>
        <w:rPr>
          <w:noProof/>
        </w:rPr>
        <w:fldChar w:fldCharType="begin"/>
      </w:r>
      <w:r w:rsidRPr="00341C1D">
        <w:rPr>
          <w:noProof/>
          <w:lang w:val="pt-BR"/>
        </w:rPr>
        <w:instrText xml:space="preserve"> PAGEREF _Toc242451444 \h </w:instrText>
      </w:r>
      <w:r>
        <w:rPr>
          <w:noProof/>
        </w:rPr>
      </w:r>
      <w:r>
        <w:rPr>
          <w:noProof/>
        </w:rPr>
        <w:fldChar w:fldCharType="separate"/>
      </w:r>
      <w:r w:rsidRPr="00341C1D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3FE72FBF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do Banco de Dados</w:t>
      </w:r>
      <w:r w:rsidRPr="00341C1D">
        <w:rPr>
          <w:noProof/>
          <w:lang w:val="pt-BR"/>
        </w:rPr>
        <w:tab/>
      </w:r>
      <w:r>
        <w:rPr>
          <w:noProof/>
        </w:rPr>
        <w:fldChar w:fldCharType="begin"/>
      </w:r>
      <w:r w:rsidRPr="00341C1D">
        <w:rPr>
          <w:noProof/>
          <w:lang w:val="pt-BR"/>
        </w:rPr>
        <w:instrText xml:space="preserve"> PAGEREF _Toc242451445 \h </w:instrText>
      </w:r>
      <w:r>
        <w:rPr>
          <w:noProof/>
        </w:rPr>
      </w:r>
      <w:r>
        <w:rPr>
          <w:noProof/>
        </w:rPr>
        <w:fldChar w:fldCharType="separate"/>
      </w:r>
      <w:r w:rsidRPr="00341C1D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231F76F3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Funcional</w:t>
      </w:r>
      <w:r w:rsidRPr="00341C1D">
        <w:rPr>
          <w:noProof/>
          <w:lang w:val="pt-BR"/>
        </w:rPr>
        <w:tab/>
      </w:r>
      <w:r>
        <w:rPr>
          <w:noProof/>
        </w:rPr>
        <w:fldChar w:fldCharType="begin"/>
      </w:r>
      <w:r w:rsidRPr="00341C1D">
        <w:rPr>
          <w:noProof/>
          <w:lang w:val="pt-BR"/>
        </w:rPr>
        <w:instrText xml:space="preserve"> PAGEREF _Toc242451446 \h </w:instrText>
      </w:r>
      <w:r>
        <w:rPr>
          <w:noProof/>
        </w:rPr>
      </w:r>
      <w:r>
        <w:rPr>
          <w:noProof/>
        </w:rPr>
        <w:fldChar w:fldCharType="separate"/>
      </w:r>
      <w:r w:rsidRPr="00341C1D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09230379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do Ciclo de Negócios</w:t>
      </w:r>
      <w:r w:rsidRPr="00341C1D">
        <w:rPr>
          <w:noProof/>
          <w:lang w:val="pt-BR"/>
        </w:rPr>
        <w:tab/>
      </w:r>
      <w:r>
        <w:rPr>
          <w:noProof/>
        </w:rPr>
        <w:fldChar w:fldCharType="begin"/>
      </w:r>
      <w:r w:rsidRPr="00341C1D">
        <w:rPr>
          <w:noProof/>
          <w:lang w:val="pt-BR"/>
        </w:rPr>
        <w:instrText xml:space="preserve"> PAGEREF _Toc242451447 \h </w:instrText>
      </w:r>
      <w:r>
        <w:rPr>
          <w:noProof/>
        </w:rPr>
      </w:r>
      <w:r>
        <w:rPr>
          <w:noProof/>
        </w:rPr>
        <w:fldChar w:fldCharType="separate"/>
      </w:r>
      <w:r w:rsidRPr="00341C1D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1F48FF78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da Interface do Usuário</w:t>
      </w:r>
      <w:r w:rsidRPr="00341C1D">
        <w:rPr>
          <w:noProof/>
          <w:lang w:val="pt-BR"/>
        </w:rPr>
        <w:tab/>
      </w:r>
      <w:r>
        <w:rPr>
          <w:noProof/>
        </w:rPr>
        <w:fldChar w:fldCharType="begin"/>
      </w:r>
      <w:r w:rsidRPr="00341C1D">
        <w:rPr>
          <w:noProof/>
          <w:lang w:val="pt-BR"/>
        </w:rPr>
        <w:instrText xml:space="preserve"> PAGEREF _Toc242451448 \h </w:instrText>
      </w:r>
      <w:r>
        <w:rPr>
          <w:noProof/>
        </w:rPr>
      </w:r>
      <w:r>
        <w:rPr>
          <w:noProof/>
        </w:rPr>
        <w:fldChar w:fldCharType="separate"/>
      </w:r>
      <w:r w:rsidRPr="00341C1D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4E7D4F26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2.5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Performance</w:t>
      </w:r>
      <w:r w:rsidRPr="00341C1D">
        <w:rPr>
          <w:noProof/>
          <w:lang w:val="pt-BR"/>
        </w:rPr>
        <w:tab/>
      </w:r>
      <w:r>
        <w:rPr>
          <w:noProof/>
        </w:rPr>
        <w:fldChar w:fldCharType="begin"/>
      </w:r>
      <w:r w:rsidRPr="00341C1D">
        <w:rPr>
          <w:noProof/>
          <w:lang w:val="pt-BR"/>
        </w:rPr>
        <w:instrText xml:space="preserve"> PAGEREF _Toc242451449 \h </w:instrText>
      </w:r>
      <w:r>
        <w:rPr>
          <w:noProof/>
        </w:rPr>
      </w:r>
      <w:r>
        <w:rPr>
          <w:noProof/>
        </w:rPr>
        <w:fldChar w:fldCharType="separate"/>
      </w:r>
      <w:r w:rsidRPr="00341C1D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38523341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2.6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Carga</w:t>
      </w:r>
      <w:r w:rsidRPr="00341C1D">
        <w:rPr>
          <w:noProof/>
          <w:lang w:val="pt-BR"/>
        </w:rPr>
        <w:tab/>
      </w:r>
      <w:r>
        <w:rPr>
          <w:noProof/>
        </w:rPr>
        <w:fldChar w:fldCharType="begin"/>
      </w:r>
      <w:r w:rsidRPr="00341C1D">
        <w:rPr>
          <w:noProof/>
          <w:lang w:val="pt-BR"/>
        </w:rPr>
        <w:instrText xml:space="preserve"> PAGEREF _Toc242451450 \h </w:instrText>
      </w:r>
      <w:r>
        <w:rPr>
          <w:noProof/>
        </w:rPr>
      </w:r>
      <w:r>
        <w:rPr>
          <w:noProof/>
        </w:rPr>
        <w:fldChar w:fldCharType="separate"/>
      </w:r>
      <w:r w:rsidRPr="00341C1D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44852545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2.7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Stress</w:t>
      </w:r>
      <w:r w:rsidRPr="00341C1D">
        <w:rPr>
          <w:noProof/>
          <w:lang w:val="pt-BR"/>
        </w:rPr>
        <w:tab/>
      </w:r>
      <w:r>
        <w:rPr>
          <w:noProof/>
        </w:rPr>
        <w:fldChar w:fldCharType="begin"/>
      </w:r>
      <w:r w:rsidRPr="00341C1D">
        <w:rPr>
          <w:noProof/>
          <w:lang w:val="pt-BR"/>
        </w:rPr>
        <w:instrText xml:space="preserve"> PAGEREF _Toc242451451 \h </w:instrText>
      </w:r>
      <w:r>
        <w:rPr>
          <w:noProof/>
        </w:rPr>
      </w:r>
      <w:r>
        <w:rPr>
          <w:noProof/>
        </w:rPr>
        <w:fldChar w:fldCharType="separate"/>
      </w:r>
      <w:r w:rsidRPr="00341C1D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42F3AE0B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2.8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Segurança e de Controle de Acesso</w:t>
      </w:r>
      <w:r w:rsidRPr="00341C1D">
        <w:rPr>
          <w:noProof/>
          <w:lang w:val="pt-BR"/>
        </w:rPr>
        <w:tab/>
      </w:r>
      <w:r>
        <w:rPr>
          <w:noProof/>
        </w:rPr>
        <w:fldChar w:fldCharType="begin"/>
      </w:r>
      <w:r w:rsidRPr="00341C1D">
        <w:rPr>
          <w:noProof/>
          <w:lang w:val="pt-BR"/>
        </w:rPr>
        <w:instrText xml:space="preserve"> PAGEREF _Toc242451452 \h </w:instrText>
      </w:r>
      <w:r>
        <w:rPr>
          <w:noProof/>
        </w:rPr>
      </w:r>
      <w:r>
        <w:rPr>
          <w:noProof/>
        </w:rPr>
        <w:fldChar w:fldCharType="separate"/>
      </w:r>
      <w:r w:rsidRPr="00341C1D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1968BE01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2.9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Falha/Recuperação</w:t>
      </w:r>
      <w:r w:rsidRPr="00341C1D">
        <w:rPr>
          <w:noProof/>
          <w:lang w:val="pt-BR"/>
        </w:rPr>
        <w:tab/>
      </w:r>
      <w:r>
        <w:rPr>
          <w:noProof/>
        </w:rPr>
        <w:fldChar w:fldCharType="begin"/>
      </w:r>
      <w:r w:rsidRPr="00341C1D">
        <w:rPr>
          <w:noProof/>
          <w:lang w:val="pt-BR"/>
        </w:rPr>
        <w:instrText xml:space="preserve"> PAGEREF _Toc242451453 \h </w:instrText>
      </w:r>
      <w:r>
        <w:rPr>
          <w:noProof/>
        </w:rPr>
      </w:r>
      <w:r>
        <w:rPr>
          <w:noProof/>
        </w:rPr>
        <w:fldChar w:fldCharType="separate"/>
      </w:r>
      <w:r w:rsidRPr="00341C1D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624DF651" w14:textId="77777777" w:rsidR="009F7193" w:rsidRDefault="009F7193">
      <w:pPr>
        <w:pStyle w:val="Sumrio2"/>
        <w:tabs>
          <w:tab w:val="left" w:pos="795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2.10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Instalação</w:t>
      </w:r>
      <w:r w:rsidRPr="00341C1D">
        <w:rPr>
          <w:noProof/>
          <w:lang w:val="pt-BR"/>
        </w:rPr>
        <w:tab/>
      </w:r>
      <w:r>
        <w:rPr>
          <w:noProof/>
        </w:rPr>
        <w:fldChar w:fldCharType="begin"/>
      </w:r>
      <w:r w:rsidRPr="00341C1D">
        <w:rPr>
          <w:noProof/>
          <w:lang w:val="pt-BR"/>
        </w:rPr>
        <w:instrText xml:space="preserve"> PAGEREF _Toc242451454 \h </w:instrText>
      </w:r>
      <w:r>
        <w:rPr>
          <w:noProof/>
        </w:rPr>
      </w:r>
      <w:r>
        <w:rPr>
          <w:noProof/>
        </w:rPr>
        <w:fldChar w:fldCharType="separate"/>
      </w:r>
      <w:r w:rsidRPr="00341C1D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63EF65FA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Estratégia de Teste</w:t>
      </w:r>
      <w:r w:rsidRPr="00341C1D">
        <w:rPr>
          <w:noProof/>
          <w:lang w:val="pt-BR"/>
        </w:rPr>
        <w:tab/>
      </w:r>
      <w:r>
        <w:rPr>
          <w:noProof/>
        </w:rPr>
        <w:fldChar w:fldCharType="begin"/>
      </w:r>
      <w:r w:rsidRPr="00341C1D">
        <w:rPr>
          <w:noProof/>
          <w:lang w:val="pt-BR"/>
        </w:rPr>
        <w:instrText xml:space="preserve"> PAGEREF _Toc242451455 \h </w:instrText>
      </w:r>
      <w:r>
        <w:rPr>
          <w:noProof/>
        </w:rPr>
      </w:r>
      <w:r>
        <w:rPr>
          <w:noProof/>
        </w:rPr>
        <w:fldChar w:fldCharType="separate"/>
      </w:r>
      <w:r w:rsidRPr="00341C1D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72281EE1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Tipos de Teste</w:t>
      </w:r>
      <w:r w:rsidRPr="00341C1D">
        <w:rPr>
          <w:noProof/>
          <w:lang w:val="pt-BR"/>
        </w:rPr>
        <w:tab/>
      </w:r>
      <w:r>
        <w:rPr>
          <w:noProof/>
        </w:rPr>
        <w:fldChar w:fldCharType="begin"/>
      </w:r>
      <w:r w:rsidRPr="00341C1D">
        <w:rPr>
          <w:noProof/>
          <w:lang w:val="pt-BR"/>
        </w:rPr>
        <w:instrText xml:space="preserve"> PAGEREF _Toc242451456 \h </w:instrText>
      </w:r>
      <w:r>
        <w:rPr>
          <w:noProof/>
        </w:rPr>
      </w:r>
      <w:r>
        <w:rPr>
          <w:noProof/>
        </w:rPr>
        <w:fldChar w:fldCharType="separate"/>
      </w:r>
      <w:r w:rsidRPr="00341C1D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08358FA2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3.1.1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Integridade de Dados e do Banco de Dados</w:t>
      </w:r>
      <w:r w:rsidRPr="00341C1D">
        <w:rPr>
          <w:noProof/>
          <w:lang w:val="pt-BR"/>
        </w:rPr>
        <w:tab/>
      </w:r>
      <w:r>
        <w:rPr>
          <w:noProof/>
        </w:rPr>
        <w:fldChar w:fldCharType="begin"/>
      </w:r>
      <w:r w:rsidRPr="00341C1D">
        <w:rPr>
          <w:noProof/>
          <w:lang w:val="pt-BR"/>
        </w:rPr>
        <w:instrText xml:space="preserve"> PAGEREF _Toc242451457 \h </w:instrText>
      </w:r>
      <w:r>
        <w:rPr>
          <w:noProof/>
        </w:rPr>
      </w:r>
      <w:r>
        <w:rPr>
          <w:noProof/>
        </w:rPr>
        <w:fldChar w:fldCharType="separate"/>
      </w:r>
      <w:r w:rsidRPr="00341C1D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09D3F0ED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3.1.2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Funcionalidade</w:t>
      </w:r>
      <w:r w:rsidRPr="00341C1D">
        <w:rPr>
          <w:noProof/>
          <w:lang w:val="pt-BR"/>
        </w:rPr>
        <w:tab/>
      </w:r>
      <w:r>
        <w:rPr>
          <w:noProof/>
        </w:rPr>
        <w:fldChar w:fldCharType="begin"/>
      </w:r>
      <w:r w:rsidRPr="00341C1D">
        <w:rPr>
          <w:noProof/>
          <w:lang w:val="pt-BR"/>
        </w:rPr>
        <w:instrText xml:space="preserve"> PAGEREF _Toc242451458 \h </w:instrText>
      </w:r>
      <w:r>
        <w:rPr>
          <w:noProof/>
        </w:rPr>
      </w:r>
      <w:r>
        <w:rPr>
          <w:noProof/>
        </w:rPr>
        <w:fldChar w:fldCharType="separate"/>
      </w:r>
      <w:r w:rsidRPr="00341C1D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22CE7AFB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3.1.3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da Interface do Usuário</w:t>
      </w:r>
      <w:r w:rsidRPr="00341C1D">
        <w:rPr>
          <w:noProof/>
          <w:lang w:val="pt-BR"/>
        </w:rPr>
        <w:tab/>
      </w:r>
      <w:r>
        <w:rPr>
          <w:noProof/>
        </w:rPr>
        <w:fldChar w:fldCharType="begin"/>
      </w:r>
      <w:r w:rsidRPr="00341C1D">
        <w:rPr>
          <w:noProof/>
          <w:lang w:val="pt-BR"/>
        </w:rPr>
        <w:instrText xml:space="preserve"> PAGEREF _Toc242451459 \h </w:instrText>
      </w:r>
      <w:r>
        <w:rPr>
          <w:noProof/>
        </w:rPr>
      </w:r>
      <w:r>
        <w:rPr>
          <w:noProof/>
        </w:rPr>
        <w:fldChar w:fldCharType="separate"/>
      </w:r>
      <w:r w:rsidRPr="00341C1D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6650C294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3.1.4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Performance</w:t>
      </w:r>
      <w:r w:rsidRPr="00341C1D">
        <w:rPr>
          <w:noProof/>
          <w:lang w:val="pt-BR"/>
        </w:rPr>
        <w:tab/>
      </w:r>
      <w:r>
        <w:rPr>
          <w:noProof/>
        </w:rPr>
        <w:fldChar w:fldCharType="begin"/>
      </w:r>
      <w:r w:rsidRPr="00341C1D">
        <w:rPr>
          <w:noProof/>
          <w:lang w:val="pt-BR"/>
        </w:rPr>
        <w:instrText xml:space="preserve"> PAGEREF _Toc242451460 \h </w:instrText>
      </w:r>
      <w:r>
        <w:rPr>
          <w:noProof/>
        </w:rPr>
      </w:r>
      <w:r>
        <w:rPr>
          <w:noProof/>
        </w:rPr>
        <w:fldChar w:fldCharType="separate"/>
      </w:r>
      <w:r w:rsidRPr="00341C1D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434587F9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3.1.5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Carga</w:t>
      </w:r>
      <w:r w:rsidRPr="00341C1D">
        <w:rPr>
          <w:noProof/>
          <w:lang w:val="pt-BR"/>
        </w:rPr>
        <w:tab/>
      </w:r>
      <w:r>
        <w:rPr>
          <w:noProof/>
        </w:rPr>
        <w:fldChar w:fldCharType="begin"/>
      </w:r>
      <w:r w:rsidRPr="00341C1D">
        <w:rPr>
          <w:noProof/>
          <w:lang w:val="pt-BR"/>
        </w:rPr>
        <w:instrText xml:space="preserve"> PAGEREF _Toc242451461 \h </w:instrText>
      </w:r>
      <w:r>
        <w:rPr>
          <w:noProof/>
        </w:rPr>
      </w:r>
      <w:r>
        <w:rPr>
          <w:noProof/>
        </w:rPr>
        <w:fldChar w:fldCharType="separate"/>
      </w:r>
      <w:r w:rsidRPr="00341C1D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5D7E3DFC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3.1.6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Segurança e Controle de Acesso</w:t>
      </w:r>
      <w:r w:rsidRPr="00341C1D">
        <w:rPr>
          <w:noProof/>
          <w:lang w:val="pt-BR"/>
        </w:rPr>
        <w:tab/>
      </w:r>
      <w:r>
        <w:rPr>
          <w:noProof/>
        </w:rPr>
        <w:fldChar w:fldCharType="begin"/>
      </w:r>
      <w:r w:rsidRPr="00341C1D">
        <w:rPr>
          <w:noProof/>
          <w:lang w:val="pt-BR"/>
        </w:rPr>
        <w:instrText xml:space="preserve"> PAGEREF _Toc242451462 \h </w:instrText>
      </w:r>
      <w:r>
        <w:rPr>
          <w:noProof/>
        </w:rPr>
      </w:r>
      <w:r>
        <w:rPr>
          <w:noProof/>
        </w:rPr>
        <w:fldChar w:fldCharType="separate"/>
      </w:r>
      <w:r w:rsidRPr="00341C1D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4F1CE747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3.1.7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Instalação</w:t>
      </w:r>
      <w:r w:rsidRPr="00341C1D">
        <w:rPr>
          <w:noProof/>
          <w:lang w:val="pt-BR"/>
        </w:rPr>
        <w:tab/>
      </w:r>
      <w:r>
        <w:rPr>
          <w:noProof/>
        </w:rPr>
        <w:fldChar w:fldCharType="begin"/>
      </w:r>
      <w:r w:rsidRPr="00341C1D">
        <w:rPr>
          <w:noProof/>
          <w:lang w:val="pt-BR"/>
        </w:rPr>
        <w:instrText xml:space="preserve"> PAGEREF _Toc242451463 \h </w:instrText>
      </w:r>
      <w:r>
        <w:rPr>
          <w:noProof/>
        </w:rPr>
      </w:r>
      <w:r>
        <w:rPr>
          <w:noProof/>
        </w:rPr>
        <w:fldChar w:fldCharType="separate"/>
      </w:r>
      <w:r w:rsidRPr="00341C1D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22E17CDD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Ferramentas</w:t>
      </w:r>
      <w:r w:rsidRPr="00341C1D">
        <w:rPr>
          <w:noProof/>
          <w:lang w:val="pt-BR"/>
        </w:rPr>
        <w:tab/>
      </w:r>
      <w:r>
        <w:rPr>
          <w:noProof/>
        </w:rPr>
        <w:fldChar w:fldCharType="begin"/>
      </w:r>
      <w:r w:rsidRPr="00341C1D">
        <w:rPr>
          <w:noProof/>
          <w:lang w:val="pt-BR"/>
        </w:rPr>
        <w:instrText xml:space="preserve"> PAGEREF _Toc242451464 \h </w:instrText>
      </w:r>
      <w:r>
        <w:rPr>
          <w:noProof/>
        </w:rPr>
      </w:r>
      <w:r>
        <w:rPr>
          <w:noProof/>
        </w:rPr>
        <w:fldChar w:fldCharType="separate"/>
      </w:r>
      <w:r w:rsidRPr="00341C1D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3F7FFD9B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Riscos</w:t>
      </w:r>
      <w:r w:rsidRPr="00341C1D">
        <w:rPr>
          <w:noProof/>
          <w:lang w:val="pt-BR"/>
        </w:rPr>
        <w:tab/>
      </w:r>
      <w:r>
        <w:rPr>
          <w:noProof/>
        </w:rPr>
        <w:fldChar w:fldCharType="begin"/>
      </w:r>
      <w:r w:rsidRPr="00341C1D">
        <w:rPr>
          <w:noProof/>
          <w:lang w:val="pt-BR"/>
        </w:rPr>
        <w:instrText xml:space="preserve"> PAGEREF _Toc242451465 \h </w:instrText>
      </w:r>
      <w:r>
        <w:rPr>
          <w:noProof/>
        </w:rPr>
      </w:r>
      <w:r>
        <w:rPr>
          <w:noProof/>
        </w:rPr>
        <w:fldChar w:fldCharType="separate"/>
      </w:r>
      <w:r w:rsidRPr="00341C1D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2C30FC8D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Requisitos de suspensão e retomada</w:t>
      </w:r>
      <w:r w:rsidRPr="00341C1D">
        <w:rPr>
          <w:noProof/>
          <w:lang w:val="pt-BR"/>
        </w:rPr>
        <w:tab/>
      </w:r>
      <w:r>
        <w:rPr>
          <w:noProof/>
        </w:rPr>
        <w:fldChar w:fldCharType="begin"/>
      </w:r>
      <w:r w:rsidRPr="00341C1D">
        <w:rPr>
          <w:noProof/>
          <w:lang w:val="pt-BR"/>
        </w:rPr>
        <w:instrText xml:space="preserve"> PAGEREF _Toc242451466 \h </w:instrText>
      </w:r>
      <w:r>
        <w:rPr>
          <w:noProof/>
        </w:rPr>
      </w:r>
      <w:r>
        <w:rPr>
          <w:noProof/>
        </w:rPr>
        <w:fldChar w:fldCharType="separate"/>
      </w:r>
      <w:r w:rsidRPr="00341C1D">
        <w:rPr>
          <w:noProof/>
          <w:lang w:val="pt-BR"/>
        </w:rPr>
        <w:t>9</w:t>
      </w:r>
      <w:r>
        <w:rPr>
          <w:noProof/>
        </w:rPr>
        <w:fldChar w:fldCharType="end"/>
      </w:r>
    </w:p>
    <w:p w14:paraId="6E556D82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Matriz de rastreabilidade</w:t>
      </w:r>
      <w:r w:rsidRPr="00341C1D">
        <w:rPr>
          <w:noProof/>
          <w:lang w:val="pt-BR"/>
        </w:rPr>
        <w:tab/>
      </w:r>
      <w:r>
        <w:rPr>
          <w:noProof/>
        </w:rPr>
        <w:fldChar w:fldCharType="begin"/>
      </w:r>
      <w:r w:rsidRPr="00341C1D">
        <w:rPr>
          <w:noProof/>
          <w:lang w:val="pt-BR"/>
        </w:rPr>
        <w:instrText xml:space="preserve"> PAGEREF _Toc242451467 \h </w:instrText>
      </w:r>
      <w:r>
        <w:rPr>
          <w:noProof/>
        </w:rPr>
      </w:r>
      <w:r>
        <w:rPr>
          <w:noProof/>
        </w:rPr>
        <w:fldChar w:fldCharType="separate"/>
      </w:r>
      <w:r w:rsidRPr="00341C1D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5E570E95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Responsabilidades</w:t>
      </w:r>
      <w:r w:rsidRPr="00341C1D">
        <w:rPr>
          <w:noProof/>
          <w:lang w:val="pt-BR"/>
        </w:rPr>
        <w:tab/>
      </w:r>
      <w:r>
        <w:rPr>
          <w:noProof/>
        </w:rPr>
        <w:fldChar w:fldCharType="begin"/>
      </w:r>
      <w:r w:rsidRPr="00341C1D">
        <w:rPr>
          <w:noProof/>
          <w:lang w:val="pt-BR"/>
        </w:rPr>
        <w:instrText xml:space="preserve"> PAGEREF _Toc242451468 \h </w:instrText>
      </w:r>
      <w:r>
        <w:rPr>
          <w:noProof/>
        </w:rPr>
      </w:r>
      <w:r>
        <w:rPr>
          <w:noProof/>
        </w:rPr>
        <w:fldChar w:fldCharType="separate"/>
      </w:r>
      <w:r w:rsidRPr="00341C1D">
        <w:rPr>
          <w:noProof/>
          <w:lang w:val="pt-BR"/>
        </w:rPr>
        <w:t>11</w:t>
      </w:r>
      <w:r>
        <w:rPr>
          <w:noProof/>
        </w:rPr>
        <w:fldChar w:fldCharType="end"/>
      </w:r>
    </w:p>
    <w:p w14:paraId="4CD75BCB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7.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Necessidade treinamento da equipe</w:t>
      </w:r>
      <w:r w:rsidRPr="00341C1D">
        <w:rPr>
          <w:noProof/>
          <w:lang w:val="pt-BR"/>
        </w:rPr>
        <w:tab/>
      </w:r>
      <w:r>
        <w:rPr>
          <w:noProof/>
        </w:rPr>
        <w:fldChar w:fldCharType="begin"/>
      </w:r>
      <w:r w:rsidRPr="00341C1D">
        <w:rPr>
          <w:noProof/>
          <w:lang w:val="pt-BR"/>
        </w:rPr>
        <w:instrText xml:space="preserve"> PAGEREF _Toc242451469 \h </w:instrText>
      </w:r>
      <w:r>
        <w:rPr>
          <w:noProof/>
        </w:rPr>
      </w:r>
      <w:r>
        <w:rPr>
          <w:noProof/>
        </w:rPr>
        <w:fldChar w:fldCharType="separate"/>
      </w:r>
      <w:r w:rsidRPr="00341C1D">
        <w:rPr>
          <w:noProof/>
          <w:lang w:val="pt-BR"/>
        </w:rPr>
        <w:t>12</w:t>
      </w:r>
      <w:r>
        <w:rPr>
          <w:noProof/>
        </w:rPr>
        <w:fldChar w:fldCharType="end"/>
      </w:r>
    </w:p>
    <w:p w14:paraId="7CE969A3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Cobertura dos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1868BD3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6C22A5B" w14:textId="77777777" w:rsidR="001173B8" w:rsidRPr="001D4FEF" w:rsidRDefault="00286506">
      <w:pPr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fldChar w:fldCharType="end"/>
      </w:r>
      <w:r w:rsidR="001173B8" w:rsidRPr="001D4FEF">
        <w:rPr>
          <w:rFonts w:ascii="Calibri" w:hAnsi="Calibri"/>
          <w:sz w:val="22"/>
          <w:lang w:val="pt-BR"/>
        </w:rPr>
        <w:br w:type="page"/>
      </w:r>
    </w:p>
    <w:p w14:paraId="21DFD108" w14:textId="77777777" w:rsidR="001173B8" w:rsidRPr="001D4FEF" w:rsidRDefault="001173B8">
      <w:pPr>
        <w:pStyle w:val="Ttulo1"/>
        <w:rPr>
          <w:rFonts w:ascii="Calibri" w:hAnsi="Calibri"/>
          <w:sz w:val="26"/>
          <w:lang w:val="pt-BR"/>
        </w:rPr>
      </w:pPr>
      <w:bookmarkStart w:id="1" w:name="_Toc242451436"/>
      <w:r w:rsidRPr="001D4FEF">
        <w:rPr>
          <w:rFonts w:ascii="Calibri" w:hAnsi="Calibri"/>
          <w:sz w:val="26"/>
          <w:lang w:val="pt-BR"/>
        </w:rPr>
        <w:lastRenderedPageBreak/>
        <w:t>Introdução</w:t>
      </w:r>
      <w:bookmarkEnd w:id="1"/>
    </w:p>
    <w:p w14:paraId="2262EFEF" w14:textId="77777777" w:rsidR="009D3D4F" w:rsidRPr="001D4FEF" w:rsidRDefault="009D3D4F" w:rsidP="009D3D4F">
      <w:pPr>
        <w:rPr>
          <w:lang w:val="pt-BR"/>
        </w:rPr>
      </w:pPr>
    </w:p>
    <w:p w14:paraId="489B5700" w14:textId="77777777" w:rsidR="009D3D4F" w:rsidRPr="001D4FEF" w:rsidRDefault="009D3D4F" w:rsidP="009D3D4F">
      <w:pPr>
        <w:pStyle w:val="Ttulo2"/>
        <w:rPr>
          <w:rFonts w:ascii="Calibri" w:hAnsi="Calibri"/>
          <w:sz w:val="22"/>
          <w:lang w:val="pt-BR"/>
        </w:rPr>
      </w:pPr>
      <w:bookmarkStart w:id="2" w:name="_Toc242451437"/>
      <w:r w:rsidRPr="001D4FEF">
        <w:rPr>
          <w:rFonts w:ascii="Calibri" w:hAnsi="Calibri"/>
          <w:sz w:val="22"/>
          <w:lang w:val="pt-BR"/>
        </w:rPr>
        <w:t>Identificador do plano de teste</w:t>
      </w:r>
      <w:bookmarkEnd w:id="2"/>
    </w:p>
    <w:p w14:paraId="3D71A429" w14:textId="6C221C82" w:rsidR="00B54368" w:rsidRPr="005B10E3" w:rsidRDefault="00341C1D" w:rsidP="00997F77">
      <w:pPr>
        <w:ind w:left="567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5B10E3">
        <w:rPr>
          <w:rFonts w:asciiTheme="minorHAnsi" w:hAnsiTheme="minorHAnsi" w:cstheme="minorHAnsi"/>
          <w:sz w:val="22"/>
          <w:szCs w:val="22"/>
          <w:lang w:val="pt-BR"/>
        </w:rPr>
        <w:t xml:space="preserve">No plano de teste iremos </w:t>
      </w:r>
      <w:r w:rsidR="00C43900">
        <w:rPr>
          <w:rFonts w:asciiTheme="minorHAnsi" w:hAnsiTheme="minorHAnsi" w:cstheme="minorHAnsi"/>
          <w:sz w:val="22"/>
          <w:szCs w:val="22"/>
          <w:lang w:val="pt-BR"/>
        </w:rPr>
        <w:t>analisar a confiabilidade, desempenho e funcionamento do</w:t>
      </w:r>
      <w:r w:rsidR="001D7838" w:rsidRPr="005B10E3">
        <w:rPr>
          <w:rFonts w:asciiTheme="minorHAnsi" w:hAnsiTheme="minorHAnsi" w:cstheme="minorHAnsi"/>
          <w:sz w:val="22"/>
          <w:szCs w:val="22"/>
          <w:lang w:val="pt-BR"/>
        </w:rPr>
        <w:t xml:space="preserve"> software</w:t>
      </w:r>
      <w:r w:rsidR="003658AD">
        <w:rPr>
          <w:rFonts w:asciiTheme="minorHAnsi" w:hAnsiTheme="minorHAnsi" w:cstheme="minorHAnsi"/>
          <w:sz w:val="22"/>
          <w:szCs w:val="22"/>
          <w:lang w:val="pt-BR"/>
        </w:rPr>
        <w:t>,</w:t>
      </w:r>
      <w:r w:rsidR="00C43900">
        <w:rPr>
          <w:rFonts w:asciiTheme="minorHAnsi" w:hAnsiTheme="minorHAnsi" w:cstheme="minorHAnsi"/>
          <w:sz w:val="22"/>
          <w:szCs w:val="22"/>
          <w:lang w:val="pt-BR"/>
        </w:rPr>
        <w:t xml:space="preserve"> estamos montando este plano de teste visando</w:t>
      </w:r>
      <w:r w:rsidR="003658AD">
        <w:rPr>
          <w:rFonts w:asciiTheme="minorHAnsi" w:hAnsiTheme="minorHAnsi" w:cstheme="minorHAnsi"/>
          <w:sz w:val="22"/>
          <w:szCs w:val="22"/>
          <w:lang w:val="pt-BR"/>
        </w:rPr>
        <w:t xml:space="preserve"> </w:t>
      </w:r>
      <w:r w:rsidR="00C43900">
        <w:rPr>
          <w:rFonts w:asciiTheme="minorHAnsi" w:hAnsiTheme="minorHAnsi" w:cstheme="minorHAnsi"/>
          <w:sz w:val="22"/>
          <w:szCs w:val="22"/>
          <w:lang w:val="pt-BR"/>
        </w:rPr>
        <w:t xml:space="preserve">testar </w:t>
      </w:r>
      <w:r w:rsidR="003658AD">
        <w:rPr>
          <w:rFonts w:asciiTheme="minorHAnsi" w:hAnsiTheme="minorHAnsi" w:cstheme="minorHAnsi"/>
          <w:sz w:val="22"/>
          <w:szCs w:val="22"/>
          <w:lang w:val="pt-BR"/>
        </w:rPr>
        <w:t>desde a</w:t>
      </w:r>
      <w:r w:rsidR="00C43900">
        <w:rPr>
          <w:rFonts w:asciiTheme="minorHAnsi" w:hAnsiTheme="minorHAnsi" w:cstheme="minorHAnsi"/>
          <w:sz w:val="22"/>
          <w:szCs w:val="22"/>
          <w:lang w:val="pt-BR"/>
        </w:rPr>
        <w:t>s funcionalidades mais básicas até as mais avançadas</w:t>
      </w:r>
      <w:r w:rsidR="001D7838" w:rsidRPr="005B10E3">
        <w:rPr>
          <w:rFonts w:asciiTheme="minorHAnsi" w:hAnsiTheme="minorHAnsi" w:cstheme="minorHAnsi"/>
          <w:sz w:val="22"/>
          <w:szCs w:val="22"/>
          <w:lang w:val="pt-BR"/>
        </w:rPr>
        <w:t>,</w:t>
      </w:r>
      <w:r w:rsidR="002D061A" w:rsidRPr="005B10E3">
        <w:rPr>
          <w:rFonts w:asciiTheme="minorHAnsi" w:hAnsiTheme="minorHAnsi" w:cstheme="minorHAnsi"/>
          <w:sz w:val="22"/>
          <w:szCs w:val="22"/>
          <w:lang w:val="pt-BR"/>
        </w:rPr>
        <w:t xml:space="preserve"> ele determina o gr</w:t>
      </w:r>
      <w:r w:rsidR="00A80B6C">
        <w:rPr>
          <w:rFonts w:asciiTheme="minorHAnsi" w:hAnsiTheme="minorHAnsi" w:cstheme="minorHAnsi"/>
          <w:sz w:val="22"/>
          <w:szCs w:val="22"/>
          <w:lang w:val="pt-BR"/>
        </w:rPr>
        <w:t xml:space="preserve">au de como será feito os testes, é </w:t>
      </w:r>
      <w:r w:rsidR="00C43900">
        <w:rPr>
          <w:rFonts w:asciiTheme="minorHAnsi" w:hAnsiTheme="minorHAnsi" w:cstheme="minorHAnsi"/>
          <w:sz w:val="22"/>
          <w:szCs w:val="22"/>
          <w:lang w:val="pt-BR"/>
        </w:rPr>
        <w:t>o</w:t>
      </w:r>
      <w:r w:rsidR="00A80B6C">
        <w:rPr>
          <w:rFonts w:asciiTheme="minorHAnsi" w:hAnsiTheme="minorHAnsi" w:cstheme="minorHAnsi"/>
          <w:sz w:val="22"/>
          <w:szCs w:val="22"/>
          <w:lang w:val="pt-BR"/>
        </w:rPr>
        <w:t xml:space="preserve"> </w:t>
      </w:r>
      <w:r w:rsidR="003658AD">
        <w:rPr>
          <w:rFonts w:asciiTheme="minorHAnsi" w:hAnsiTheme="minorHAnsi" w:cstheme="minorHAnsi"/>
          <w:sz w:val="22"/>
          <w:szCs w:val="22"/>
          <w:lang w:val="pt-BR"/>
        </w:rPr>
        <w:t xml:space="preserve">documento </w:t>
      </w:r>
      <w:r w:rsidR="00C43900">
        <w:rPr>
          <w:rFonts w:asciiTheme="minorHAnsi" w:hAnsiTheme="minorHAnsi" w:cstheme="minorHAnsi"/>
          <w:sz w:val="22"/>
          <w:szCs w:val="22"/>
          <w:lang w:val="pt-BR"/>
        </w:rPr>
        <w:t xml:space="preserve">principal </w:t>
      </w:r>
      <w:r w:rsidR="003658AD">
        <w:rPr>
          <w:rFonts w:asciiTheme="minorHAnsi" w:hAnsiTheme="minorHAnsi" w:cstheme="minorHAnsi"/>
          <w:sz w:val="22"/>
          <w:szCs w:val="22"/>
          <w:lang w:val="pt-BR"/>
        </w:rPr>
        <w:t>de teste de software</w:t>
      </w:r>
      <w:r w:rsidR="00C43900">
        <w:rPr>
          <w:rFonts w:asciiTheme="minorHAnsi" w:hAnsiTheme="minorHAnsi" w:cstheme="minorHAnsi"/>
          <w:sz w:val="22"/>
          <w:szCs w:val="22"/>
          <w:lang w:val="pt-BR"/>
        </w:rPr>
        <w:t>, pois a partir dele que nos guiaremos</w:t>
      </w:r>
      <w:r w:rsidR="003658AD">
        <w:rPr>
          <w:rFonts w:asciiTheme="minorHAnsi" w:hAnsiTheme="minorHAnsi" w:cstheme="minorHAnsi"/>
          <w:sz w:val="22"/>
          <w:szCs w:val="22"/>
          <w:lang w:val="pt-BR"/>
        </w:rPr>
        <w:t xml:space="preserve">. </w:t>
      </w:r>
      <w:r w:rsidR="002D061A" w:rsidRPr="005B10E3">
        <w:rPr>
          <w:rFonts w:asciiTheme="minorHAnsi" w:hAnsiTheme="minorHAnsi" w:cstheme="minorHAnsi"/>
          <w:sz w:val="22"/>
          <w:szCs w:val="22"/>
          <w:lang w:val="pt-BR"/>
        </w:rPr>
        <w:t>Os testes serão repetidos com a intenção de obter um m</w:t>
      </w:r>
      <w:r w:rsidR="00CF66AE">
        <w:rPr>
          <w:rFonts w:asciiTheme="minorHAnsi" w:hAnsiTheme="minorHAnsi" w:cstheme="minorHAnsi"/>
          <w:sz w:val="22"/>
          <w:szCs w:val="22"/>
          <w:lang w:val="pt-BR"/>
        </w:rPr>
        <w:t>elhor funcionamento do software</w:t>
      </w:r>
      <w:r w:rsidR="002D061A" w:rsidRPr="005B10E3">
        <w:rPr>
          <w:rFonts w:asciiTheme="minorHAnsi" w:hAnsiTheme="minorHAnsi" w:cstheme="minorHAnsi"/>
          <w:sz w:val="22"/>
          <w:szCs w:val="22"/>
          <w:lang w:val="pt-BR"/>
        </w:rPr>
        <w:t xml:space="preserve"> </w:t>
      </w:r>
      <w:r w:rsidR="00FE2E5F" w:rsidRPr="005B10E3">
        <w:rPr>
          <w:rFonts w:asciiTheme="minorHAnsi" w:hAnsiTheme="minorHAnsi" w:cstheme="minorHAnsi"/>
          <w:sz w:val="22"/>
          <w:szCs w:val="22"/>
          <w:lang w:val="pt-BR"/>
        </w:rPr>
        <w:t>e juntamente com outros documentos da</w:t>
      </w:r>
      <w:r w:rsidR="003658AD">
        <w:rPr>
          <w:rFonts w:asciiTheme="minorHAnsi" w:hAnsiTheme="minorHAnsi" w:cstheme="minorHAnsi"/>
          <w:sz w:val="22"/>
          <w:szCs w:val="22"/>
          <w:lang w:val="pt-BR"/>
        </w:rPr>
        <w:t xml:space="preserve">rá maior credibilidade </w:t>
      </w:r>
      <w:r w:rsidR="005B10E3" w:rsidRPr="005B10E3">
        <w:rPr>
          <w:rFonts w:asciiTheme="minorHAnsi" w:hAnsiTheme="minorHAnsi" w:cstheme="minorHAnsi"/>
          <w:sz w:val="22"/>
          <w:szCs w:val="22"/>
          <w:lang w:val="pt-BR"/>
        </w:rPr>
        <w:t>para o melhor fluxo dos</w:t>
      </w:r>
      <w:r w:rsidR="00FE2E5F" w:rsidRPr="005B10E3">
        <w:rPr>
          <w:rFonts w:asciiTheme="minorHAnsi" w:hAnsiTheme="minorHAnsi" w:cstheme="minorHAnsi"/>
          <w:sz w:val="22"/>
          <w:szCs w:val="22"/>
          <w:lang w:val="pt-BR"/>
        </w:rPr>
        <w:t xml:space="preserve"> testes, o documento tem que ser de forma objetiva e sucinta, evitando informações que não serão importantes para os testes.</w:t>
      </w:r>
      <w:r w:rsidR="005B10E3" w:rsidRPr="005B10E3">
        <w:rPr>
          <w:rFonts w:asciiTheme="minorHAnsi" w:hAnsiTheme="minorHAnsi" w:cstheme="minorHAnsi"/>
          <w:sz w:val="22"/>
          <w:szCs w:val="22"/>
          <w:lang w:val="pt-BR"/>
        </w:rPr>
        <w:t xml:space="preserve"> </w:t>
      </w:r>
      <w:r w:rsidR="00FE2E5F" w:rsidRPr="005B10E3">
        <w:rPr>
          <w:rFonts w:asciiTheme="minorHAnsi" w:hAnsiTheme="minorHAnsi" w:cstheme="minorHAnsi"/>
          <w:sz w:val="22"/>
          <w:szCs w:val="22"/>
          <w:lang w:val="pt-BR"/>
        </w:rPr>
        <w:t>Através de alguns mecanismos permite uma interação maior com as equipes responsáveis</w:t>
      </w:r>
      <w:r w:rsidR="00B54368" w:rsidRPr="005B10E3">
        <w:rPr>
          <w:rFonts w:asciiTheme="minorHAnsi" w:hAnsiTheme="minorHAnsi" w:cstheme="minorHAnsi"/>
          <w:sz w:val="22"/>
          <w:szCs w:val="22"/>
          <w:lang w:val="pt-BR"/>
        </w:rPr>
        <w:t xml:space="preserve"> pelo software e o cliente, o plano de teste direciona e orienta, priorizando o que será necessário e o que será útil.</w:t>
      </w:r>
      <w:r w:rsidR="005B10E3" w:rsidRPr="005B10E3">
        <w:rPr>
          <w:rFonts w:asciiTheme="minorHAnsi" w:hAnsiTheme="minorHAnsi" w:cstheme="minorHAnsi"/>
          <w:sz w:val="22"/>
          <w:szCs w:val="22"/>
          <w:lang w:val="pt-BR"/>
        </w:rPr>
        <w:t xml:space="preserve"> </w:t>
      </w:r>
      <w:r w:rsidR="00B54368" w:rsidRPr="005B10E3">
        <w:rPr>
          <w:rFonts w:asciiTheme="minorHAnsi" w:hAnsiTheme="minorHAnsi" w:cstheme="minorHAnsi"/>
          <w:sz w:val="22"/>
          <w:szCs w:val="22"/>
          <w:lang w:val="pt-BR"/>
        </w:rPr>
        <w:t xml:space="preserve">Os testes serão feitos no software JOGO DE TABULEIRO, será um jogo onde o usuário poderá jogar em duas até cinco pessoas ou jogar contra a máquina, não será um jogo on-line, e usuário poderá interagir com o sistema de forma simples e de fácil </w:t>
      </w:r>
      <w:proofErr w:type="spellStart"/>
      <w:r w:rsidR="00B54368" w:rsidRPr="005B10E3">
        <w:rPr>
          <w:rFonts w:asciiTheme="minorHAnsi" w:hAnsiTheme="minorHAnsi" w:cstheme="minorHAnsi"/>
          <w:sz w:val="22"/>
          <w:szCs w:val="22"/>
          <w:lang w:val="pt-BR"/>
        </w:rPr>
        <w:t>jogabilidade</w:t>
      </w:r>
      <w:proofErr w:type="spellEnd"/>
      <w:r w:rsidR="00B54368" w:rsidRPr="005B10E3">
        <w:rPr>
          <w:rFonts w:asciiTheme="minorHAnsi" w:hAnsiTheme="minorHAnsi" w:cstheme="minorHAnsi"/>
          <w:sz w:val="22"/>
          <w:szCs w:val="22"/>
          <w:lang w:val="pt-BR"/>
        </w:rPr>
        <w:t>.</w:t>
      </w:r>
      <w:bookmarkStart w:id="3" w:name="_GoBack"/>
      <w:bookmarkEnd w:id="3"/>
    </w:p>
    <w:p w14:paraId="20AFD74C" w14:textId="77777777" w:rsidR="009D3D4F" w:rsidRPr="001D4FEF" w:rsidRDefault="009D3D4F" w:rsidP="009D3D4F">
      <w:pPr>
        <w:rPr>
          <w:lang w:val="pt-BR"/>
        </w:rPr>
      </w:pPr>
    </w:p>
    <w:p w14:paraId="14E33217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4" w:name="_Toc242451438"/>
      <w:r w:rsidRPr="001D4FEF">
        <w:rPr>
          <w:rFonts w:ascii="Calibri" w:hAnsi="Calibri"/>
          <w:sz w:val="22"/>
          <w:lang w:val="pt-BR"/>
        </w:rPr>
        <w:t>Objetivos</w:t>
      </w:r>
      <w:bookmarkEnd w:id="4"/>
    </w:p>
    <w:p w14:paraId="280F93D8" w14:textId="023CCACD" w:rsidR="00D3617D" w:rsidRDefault="00CF66AE" w:rsidP="00997F77">
      <w:pPr>
        <w:pStyle w:val="Corpodetexto"/>
        <w:ind w:left="426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Esse documento do Plano de Testes </w:t>
      </w:r>
      <w:r w:rsidR="00D3617D">
        <w:rPr>
          <w:rFonts w:ascii="Calibri" w:hAnsi="Calibri"/>
          <w:sz w:val="22"/>
          <w:lang w:val="pt-BR"/>
        </w:rPr>
        <w:t>tem por objetivo elabora</w:t>
      </w:r>
      <w:r w:rsidR="003C3371">
        <w:rPr>
          <w:rFonts w:ascii="Calibri" w:hAnsi="Calibri"/>
          <w:sz w:val="22"/>
          <w:lang w:val="pt-BR"/>
        </w:rPr>
        <w:t>r a</w:t>
      </w:r>
      <w:r w:rsidR="003C0F1C">
        <w:rPr>
          <w:rFonts w:ascii="Calibri" w:hAnsi="Calibri"/>
          <w:sz w:val="22"/>
          <w:lang w:val="pt-BR"/>
        </w:rPr>
        <w:t xml:space="preserve"> estrutura para </w:t>
      </w:r>
      <w:r w:rsidR="003C3371">
        <w:rPr>
          <w:rFonts w:ascii="Calibri" w:hAnsi="Calibri"/>
          <w:sz w:val="22"/>
          <w:lang w:val="pt-BR"/>
        </w:rPr>
        <w:t xml:space="preserve">garantir a confiabilidade </w:t>
      </w:r>
      <w:r>
        <w:rPr>
          <w:rFonts w:ascii="Calibri" w:hAnsi="Calibri"/>
          <w:sz w:val="22"/>
          <w:lang w:val="pt-BR"/>
        </w:rPr>
        <w:t>do software,</w:t>
      </w:r>
      <w:r w:rsidR="00D3617D">
        <w:rPr>
          <w:rFonts w:ascii="Calibri" w:hAnsi="Calibri"/>
          <w:sz w:val="22"/>
          <w:lang w:val="pt-BR"/>
        </w:rPr>
        <w:t xml:space="preserve"> através </w:t>
      </w:r>
      <w:r w:rsidR="003C3371">
        <w:rPr>
          <w:rFonts w:ascii="Calibri" w:hAnsi="Calibri"/>
          <w:sz w:val="22"/>
          <w:lang w:val="pt-BR"/>
        </w:rPr>
        <w:t>dos casos de testes, é por ele</w:t>
      </w:r>
      <w:r w:rsidR="00D3617D">
        <w:rPr>
          <w:rFonts w:ascii="Calibri" w:hAnsi="Calibri"/>
          <w:sz w:val="22"/>
          <w:lang w:val="pt-BR"/>
        </w:rPr>
        <w:t xml:space="preserve"> que iremos identificar </w:t>
      </w:r>
      <w:r w:rsidR="003C0F1C">
        <w:rPr>
          <w:rFonts w:ascii="Calibri" w:hAnsi="Calibri"/>
          <w:sz w:val="22"/>
          <w:lang w:val="pt-BR"/>
        </w:rPr>
        <w:t>como o software se comportará a cada interação feita, pois, a finalidade do</w:t>
      </w:r>
      <w:r>
        <w:rPr>
          <w:rFonts w:ascii="Calibri" w:hAnsi="Calibri"/>
          <w:sz w:val="22"/>
          <w:lang w:val="pt-BR"/>
        </w:rPr>
        <w:t xml:space="preserve">s testes é obter um bom </w:t>
      </w:r>
      <w:r w:rsidR="003C0F1C">
        <w:rPr>
          <w:rFonts w:ascii="Calibri" w:hAnsi="Calibri"/>
          <w:sz w:val="22"/>
          <w:lang w:val="pt-BR"/>
        </w:rPr>
        <w:t>funcionamento do so</w:t>
      </w:r>
      <w:r w:rsidR="000347E3">
        <w:rPr>
          <w:rFonts w:ascii="Calibri" w:hAnsi="Calibri"/>
          <w:sz w:val="22"/>
          <w:lang w:val="pt-BR"/>
        </w:rPr>
        <w:t>ftware, para se fazer bons testes é preciso</w:t>
      </w:r>
      <w:r>
        <w:rPr>
          <w:rFonts w:ascii="Calibri" w:hAnsi="Calibri"/>
          <w:sz w:val="22"/>
          <w:lang w:val="pt-BR"/>
        </w:rPr>
        <w:t xml:space="preserve"> ter um bom documento de teste</w:t>
      </w:r>
      <w:r w:rsidR="003C3371">
        <w:rPr>
          <w:rFonts w:ascii="Calibri" w:hAnsi="Calibri"/>
          <w:sz w:val="22"/>
          <w:lang w:val="pt-BR"/>
        </w:rPr>
        <w:t>, minimizando</w:t>
      </w:r>
      <w:r w:rsidR="003C0F1C">
        <w:rPr>
          <w:rFonts w:ascii="Calibri" w:hAnsi="Calibri"/>
          <w:sz w:val="22"/>
          <w:lang w:val="pt-BR"/>
        </w:rPr>
        <w:t xml:space="preserve"> erros</w:t>
      </w:r>
      <w:r w:rsidR="003C3371">
        <w:rPr>
          <w:rFonts w:ascii="Calibri" w:hAnsi="Calibri"/>
          <w:sz w:val="22"/>
          <w:lang w:val="pt-BR"/>
        </w:rPr>
        <w:t>,</w:t>
      </w:r>
      <w:r>
        <w:rPr>
          <w:rFonts w:ascii="Calibri" w:hAnsi="Calibri"/>
          <w:sz w:val="22"/>
          <w:lang w:val="pt-BR"/>
        </w:rPr>
        <w:t xml:space="preserve"> </w:t>
      </w:r>
      <w:r w:rsidR="003C3371">
        <w:rPr>
          <w:rFonts w:ascii="Calibri" w:hAnsi="Calibri"/>
          <w:sz w:val="22"/>
          <w:lang w:val="pt-BR"/>
        </w:rPr>
        <w:t>os níveis de testes aumentar</w:t>
      </w:r>
      <w:r>
        <w:rPr>
          <w:rFonts w:ascii="Calibri" w:hAnsi="Calibri"/>
          <w:sz w:val="22"/>
          <w:lang w:val="pt-BR"/>
        </w:rPr>
        <w:t>ão</w:t>
      </w:r>
      <w:r w:rsidR="003C3371">
        <w:rPr>
          <w:rFonts w:ascii="Calibri" w:hAnsi="Calibri"/>
          <w:sz w:val="22"/>
          <w:lang w:val="pt-BR"/>
        </w:rPr>
        <w:t xml:space="preserve"> de acordo com os testes aplicados, e da forma que responderá a cada teste</w:t>
      </w:r>
      <w:r w:rsidR="003C0F1C">
        <w:rPr>
          <w:rFonts w:ascii="Calibri" w:hAnsi="Calibri"/>
          <w:sz w:val="22"/>
          <w:lang w:val="pt-BR"/>
        </w:rPr>
        <w:t>.</w:t>
      </w:r>
    </w:p>
    <w:p w14:paraId="032D54D8" w14:textId="77777777" w:rsidR="00A80B6C" w:rsidRDefault="00A80B6C" w:rsidP="00997F77">
      <w:pPr>
        <w:pStyle w:val="Corpodetexto"/>
        <w:ind w:left="426"/>
        <w:jc w:val="both"/>
        <w:rPr>
          <w:rFonts w:ascii="Calibri" w:hAnsi="Calibri"/>
          <w:sz w:val="22"/>
          <w:lang w:val="pt-BR"/>
        </w:rPr>
      </w:pPr>
    </w:p>
    <w:p w14:paraId="0DE0661C" w14:textId="0B1303A6" w:rsidR="001173B8" w:rsidRPr="00AB6223" w:rsidRDefault="001173B8" w:rsidP="00AB6223">
      <w:pPr>
        <w:pStyle w:val="Ttulo2"/>
        <w:rPr>
          <w:rFonts w:ascii="Calibri" w:hAnsi="Calibri"/>
          <w:sz w:val="22"/>
          <w:lang w:val="pt-BR"/>
        </w:rPr>
      </w:pPr>
      <w:bookmarkStart w:id="5" w:name="_Toc314978529"/>
      <w:bookmarkStart w:id="6" w:name="_Toc324843635"/>
      <w:bookmarkStart w:id="7" w:name="_Toc324851942"/>
      <w:bookmarkStart w:id="8" w:name="_Toc324915525"/>
      <w:bookmarkStart w:id="9" w:name="_Toc433104438"/>
      <w:bookmarkStart w:id="10" w:name="_Toc456598951"/>
      <w:bookmarkStart w:id="11" w:name="_Toc242451439"/>
      <w:r w:rsidRPr="001D4FEF">
        <w:rPr>
          <w:rFonts w:ascii="Calibri" w:hAnsi="Calibri"/>
          <w:sz w:val="22"/>
          <w:lang w:val="pt-BR"/>
        </w:rPr>
        <w:t xml:space="preserve">O </w:t>
      </w:r>
      <w:bookmarkEnd w:id="5"/>
      <w:bookmarkEnd w:id="6"/>
      <w:bookmarkEnd w:id="7"/>
      <w:bookmarkEnd w:id="8"/>
      <w:bookmarkEnd w:id="9"/>
      <w:bookmarkEnd w:id="10"/>
      <w:r w:rsidRPr="001D4FEF">
        <w:rPr>
          <w:rFonts w:ascii="Calibri" w:hAnsi="Calibri"/>
          <w:sz w:val="22"/>
          <w:lang w:val="pt-BR"/>
        </w:rPr>
        <w:t xml:space="preserve">Sistema </w:t>
      </w:r>
      <w:r w:rsidR="00562868" w:rsidRPr="001D4FEF">
        <w:rPr>
          <w:rFonts w:ascii="Calibri" w:hAnsi="Calibri"/>
          <w:sz w:val="22"/>
          <w:lang w:val="pt-BR"/>
        </w:rPr>
        <w:t>&lt;</w:t>
      </w:r>
      <w:proofErr w:type="spellStart"/>
      <w:r w:rsidR="006527F3">
        <w:rPr>
          <w:rFonts w:ascii="Calibri" w:hAnsi="Calibri"/>
          <w:sz w:val="22"/>
          <w:lang w:val="pt-BR"/>
        </w:rPr>
        <w:t>Board</w:t>
      </w:r>
      <w:proofErr w:type="spellEnd"/>
      <w:r w:rsidR="006527F3">
        <w:rPr>
          <w:rFonts w:ascii="Calibri" w:hAnsi="Calibri"/>
          <w:sz w:val="22"/>
          <w:lang w:val="pt-BR"/>
        </w:rPr>
        <w:t xml:space="preserve"> Game </w:t>
      </w:r>
      <w:proofErr w:type="spellStart"/>
      <w:r w:rsidR="006527F3">
        <w:rPr>
          <w:rFonts w:ascii="Calibri" w:hAnsi="Calibri"/>
          <w:sz w:val="22"/>
          <w:lang w:val="pt-BR"/>
        </w:rPr>
        <w:t>Generator</w:t>
      </w:r>
      <w:proofErr w:type="spellEnd"/>
      <w:r w:rsidR="00562868" w:rsidRPr="001D4FEF">
        <w:rPr>
          <w:rFonts w:ascii="Calibri" w:hAnsi="Calibri"/>
          <w:sz w:val="22"/>
          <w:lang w:val="pt-BR"/>
        </w:rPr>
        <w:t>&gt;</w:t>
      </w:r>
      <w:bookmarkEnd w:id="11"/>
    </w:p>
    <w:p w14:paraId="74B9EC87" w14:textId="7EDC87F4" w:rsidR="001173B8" w:rsidRPr="001D4FEF" w:rsidRDefault="00997F77" w:rsidP="001173B8">
      <w:pPr>
        <w:pStyle w:val="Corpodetexto"/>
        <w:ind w:left="709" w:right="146"/>
        <w:jc w:val="both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>Esse projeto tem como objetivo desenvolver um jogo de tabuleiro</w:t>
      </w:r>
      <w:r w:rsidR="003C3371">
        <w:rPr>
          <w:rFonts w:ascii="Calibri" w:hAnsi="Calibri"/>
          <w:sz w:val="22"/>
          <w:szCs w:val="22"/>
          <w:lang w:val="pt-BR"/>
        </w:rPr>
        <w:t>, o jogo terá de dois a cinco jogadores, onde o objetivo é chegar ao final do caminho, superando alguns obstáculos. Cada jogador j</w:t>
      </w:r>
      <w:r w:rsidR="00623D68">
        <w:rPr>
          <w:rFonts w:ascii="Calibri" w:hAnsi="Calibri"/>
          <w:sz w:val="22"/>
          <w:szCs w:val="22"/>
          <w:lang w:val="pt-BR"/>
        </w:rPr>
        <w:t>ogará um dado por vez, e a medida que ele for passa</w:t>
      </w:r>
      <w:r w:rsidR="003C3371">
        <w:rPr>
          <w:rFonts w:ascii="Calibri" w:hAnsi="Calibri"/>
          <w:sz w:val="22"/>
          <w:szCs w:val="22"/>
          <w:lang w:val="pt-BR"/>
        </w:rPr>
        <w:t>ndo nas casas com obstáculos terá que seguir o que se pede nas casas, aquele que chegar primeiro no objetivo ganhará o jogo.</w:t>
      </w:r>
    </w:p>
    <w:p w14:paraId="1BB3E544" w14:textId="77777777" w:rsidR="006968C7" w:rsidRPr="001D4FEF" w:rsidRDefault="006968C7" w:rsidP="001173B8">
      <w:pPr>
        <w:pStyle w:val="Corpodetexto"/>
        <w:ind w:left="709" w:right="146"/>
        <w:jc w:val="both"/>
        <w:rPr>
          <w:rFonts w:ascii="Calibri" w:hAnsi="Calibri"/>
          <w:sz w:val="22"/>
          <w:szCs w:val="22"/>
          <w:lang w:val="pt-BR"/>
        </w:rPr>
      </w:pPr>
    </w:p>
    <w:p w14:paraId="5F6F1CAC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12" w:name="_Toc242451440"/>
      <w:r w:rsidRPr="001D4FEF">
        <w:rPr>
          <w:rFonts w:ascii="Calibri" w:hAnsi="Calibri"/>
          <w:sz w:val="22"/>
          <w:lang w:val="pt-BR"/>
        </w:rPr>
        <w:t>Escopo</w:t>
      </w:r>
      <w:bookmarkEnd w:id="12"/>
    </w:p>
    <w:p w14:paraId="660B7F60" w14:textId="7C47F981" w:rsidR="00A80B6C" w:rsidRPr="009708A0" w:rsidRDefault="00C70CE7" w:rsidP="00623D68">
      <w:pPr>
        <w:pStyle w:val="Corpodetexto"/>
        <w:jc w:val="both"/>
        <w:rPr>
          <w:rFonts w:asciiTheme="minorHAnsi" w:hAnsiTheme="minorHAnsi"/>
          <w:sz w:val="22"/>
          <w:lang w:val="pt-PT"/>
        </w:rPr>
      </w:pPr>
      <w:bookmarkStart w:id="13" w:name="_Toc314978531"/>
      <w:bookmarkStart w:id="14" w:name="_Toc324843637"/>
      <w:bookmarkStart w:id="15" w:name="_Toc324851944"/>
      <w:bookmarkStart w:id="16" w:name="_Toc324915527"/>
      <w:bookmarkStart w:id="17" w:name="_Toc433104440"/>
      <w:r w:rsidRPr="009708A0">
        <w:rPr>
          <w:rFonts w:asciiTheme="minorHAnsi" w:hAnsiTheme="minorHAnsi"/>
          <w:sz w:val="22"/>
          <w:lang w:val="pt-PT"/>
        </w:rPr>
        <w:t>O Board Game Generator</w:t>
      </w:r>
      <w:r w:rsidR="00997F77" w:rsidRPr="009708A0">
        <w:rPr>
          <w:rFonts w:asciiTheme="minorHAnsi" w:hAnsiTheme="minorHAnsi"/>
          <w:sz w:val="22"/>
          <w:lang w:val="pt-PT"/>
        </w:rPr>
        <w:t xml:space="preserve">  passará pelos testes funcionais,</w:t>
      </w:r>
      <w:r w:rsidR="00B51FB1" w:rsidRPr="009708A0">
        <w:rPr>
          <w:rFonts w:asciiTheme="minorHAnsi" w:hAnsiTheme="minorHAnsi"/>
          <w:sz w:val="22"/>
          <w:lang w:val="pt-PT"/>
        </w:rPr>
        <w:t xml:space="preserve"> para saber se o jogo r</w:t>
      </w:r>
      <w:r w:rsidR="00997F77" w:rsidRPr="009708A0">
        <w:rPr>
          <w:rFonts w:asciiTheme="minorHAnsi" w:hAnsiTheme="minorHAnsi"/>
          <w:sz w:val="22"/>
          <w:lang w:val="pt-PT"/>
        </w:rPr>
        <w:t>e</w:t>
      </w:r>
      <w:r w:rsidR="00B51FB1" w:rsidRPr="009708A0">
        <w:rPr>
          <w:rFonts w:asciiTheme="minorHAnsi" w:hAnsiTheme="minorHAnsi"/>
          <w:sz w:val="22"/>
          <w:lang w:val="pt-PT"/>
        </w:rPr>
        <w:t>spond</w:t>
      </w:r>
      <w:r w:rsidR="009A56FB">
        <w:rPr>
          <w:rFonts w:asciiTheme="minorHAnsi" w:hAnsiTheme="minorHAnsi"/>
          <w:sz w:val="22"/>
          <w:lang w:val="pt-PT"/>
        </w:rPr>
        <w:t xml:space="preserve">e aos comandos </w:t>
      </w:r>
      <w:r w:rsidR="00997F77" w:rsidRPr="009708A0">
        <w:rPr>
          <w:rFonts w:asciiTheme="minorHAnsi" w:hAnsiTheme="minorHAnsi"/>
          <w:sz w:val="22"/>
          <w:lang w:val="pt-PT"/>
        </w:rPr>
        <w:t xml:space="preserve">. </w:t>
      </w:r>
      <w:r w:rsidR="00623D68">
        <w:rPr>
          <w:rFonts w:asciiTheme="minorHAnsi" w:hAnsiTheme="minorHAnsi"/>
          <w:sz w:val="22"/>
          <w:lang w:val="pt-PT"/>
        </w:rPr>
        <w:t>Os testes de performance irão</w:t>
      </w:r>
      <w:r w:rsidR="00B51FB1" w:rsidRPr="009708A0">
        <w:rPr>
          <w:rFonts w:asciiTheme="minorHAnsi" w:hAnsiTheme="minorHAnsi"/>
          <w:sz w:val="22"/>
          <w:lang w:val="pt-PT"/>
        </w:rPr>
        <w:t xml:space="preserve"> mostrar como o sistema responderá</w:t>
      </w:r>
      <w:r w:rsidR="00623D68">
        <w:rPr>
          <w:rFonts w:asciiTheme="minorHAnsi" w:hAnsiTheme="minorHAnsi"/>
          <w:sz w:val="22"/>
          <w:lang w:val="pt-PT"/>
        </w:rPr>
        <w:t xml:space="preserve"> as interações dos </w:t>
      </w:r>
      <w:r w:rsidR="00B51FB1" w:rsidRPr="009708A0">
        <w:rPr>
          <w:rFonts w:asciiTheme="minorHAnsi" w:hAnsiTheme="minorHAnsi"/>
          <w:sz w:val="22"/>
          <w:lang w:val="pt-PT"/>
        </w:rPr>
        <w:t xml:space="preserve">usuários e </w:t>
      </w:r>
      <w:r w:rsidR="000347E3">
        <w:rPr>
          <w:rFonts w:asciiTheme="minorHAnsi" w:hAnsiTheme="minorHAnsi"/>
          <w:sz w:val="22"/>
          <w:lang w:val="pt-PT"/>
        </w:rPr>
        <w:t>identificar</w:t>
      </w:r>
      <w:r w:rsidR="00623D68">
        <w:rPr>
          <w:rFonts w:asciiTheme="minorHAnsi" w:hAnsiTheme="minorHAnsi"/>
          <w:sz w:val="22"/>
          <w:lang w:val="pt-PT"/>
        </w:rPr>
        <w:t xml:space="preserve"> </w:t>
      </w:r>
      <w:r w:rsidR="00B51FB1" w:rsidRPr="009708A0">
        <w:rPr>
          <w:rFonts w:asciiTheme="minorHAnsi" w:hAnsiTheme="minorHAnsi"/>
          <w:sz w:val="22"/>
          <w:lang w:val="pt-PT"/>
        </w:rPr>
        <w:t>o tempo de resposta dos comandos.O teste de usabilidade para entender se o software terá uma boa comunicação com o u</w:t>
      </w:r>
      <w:r w:rsidR="00A80B6C" w:rsidRPr="009708A0">
        <w:rPr>
          <w:rFonts w:asciiTheme="minorHAnsi" w:hAnsiTheme="minorHAnsi"/>
          <w:sz w:val="22"/>
          <w:lang w:val="pt-PT"/>
        </w:rPr>
        <w:t xml:space="preserve">suário e </w:t>
      </w:r>
      <w:r w:rsidR="00623D68">
        <w:rPr>
          <w:rFonts w:asciiTheme="minorHAnsi" w:hAnsiTheme="minorHAnsi"/>
          <w:sz w:val="22"/>
          <w:lang w:val="pt-PT"/>
        </w:rPr>
        <w:t>um layout de fá</w:t>
      </w:r>
      <w:r w:rsidR="00A80B6C" w:rsidRPr="009708A0">
        <w:rPr>
          <w:rFonts w:asciiTheme="minorHAnsi" w:hAnsiTheme="minorHAnsi"/>
          <w:sz w:val="22"/>
          <w:lang w:val="pt-PT"/>
        </w:rPr>
        <w:t>cil</w:t>
      </w:r>
      <w:r w:rsidR="00623D68">
        <w:rPr>
          <w:rFonts w:asciiTheme="minorHAnsi" w:hAnsiTheme="minorHAnsi"/>
          <w:sz w:val="22"/>
          <w:lang w:val="pt-PT"/>
        </w:rPr>
        <w:t xml:space="preserve"> </w:t>
      </w:r>
      <w:r w:rsidR="00B51FB1" w:rsidRPr="009708A0">
        <w:rPr>
          <w:rFonts w:asciiTheme="minorHAnsi" w:hAnsiTheme="minorHAnsi"/>
          <w:sz w:val="22"/>
          <w:lang w:val="pt-PT"/>
        </w:rPr>
        <w:t>comunicação.</w:t>
      </w:r>
      <w:r w:rsidR="00623D68">
        <w:rPr>
          <w:rFonts w:asciiTheme="minorHAnsi" w:hAnsiTheme="minorHAnsi"/>
          <w:sz w:val="22"/>
          <w:lang w:val="pt-PT"/>
        </w:rPr>
        <w:t xml:space="preserve"> </w:t>
      </w:r>
      <w:r w:rsidR="00B51FB1" w:rsidRPr="009708A0">
        <w:rPr>
          <w:rFonts w:asciiTheme="minorHAnsi" w:hAnsiTheme="minorHAnsi"/>
          <w:sz w:val="22"/>
          <w:lang w:val="pt-PT"/>
        </w:rPr>
        <w:t xml:space="preserve">Teste de instalação e configuração, para </w:t>
      </w:r>
      <w:r w:rsidR="00E500EC" w:rsidRPr="009708A0">
        <w:rPr>
          <w:rFonts w:asciiTheme="minorHAnsi" w:hAnsiTheme="minorHAnsi"/>
          <w:sz w:val="22"/>
          <w:lang w:val="pt-PT"/>
        </w:rPr>
        <w:t>saber em quais máquinas e sistemas operacionais terá uma</w:t>
      </w:r>
      <w:r w:rsidR="000347E3">
        <w:rPr>
          <w:rFonts w:asciiTheme="minorHAnsi" w:hAnsiTheme="minorHAnsi"/>
          <w:sz w:val="22"/>
          <w:lang w:val="pt-PT"/>
        </w:rPr>
        <w:t xml:space="preserve"> melhor performance</w:t>
      </w:r>
      <w:r w:rsidR="00A80B6C" w:rsidRPr="009708A0">
        <w:rPr>
          <w:rFonts w:asciiTheme="minorHAnsi" w:hAnsiTheme="minorHAnsi"/>
          <w:sz w:val="22"/>
          <w:lang w:val="pt-PT"/>
        </w:rPr>
        <w:t>.</w:t>
      </w:r>
      <w:r w:rsidR="00623D68">
        <w:rPr>
          <w:rFonts w:asciiTheme="minorHAnsi" w:hAnsiTheme="minorHAnsi"/>
          <w:sz w:val="22"/>
          <w:lang w:val="pt-PT"/>
        </w:rPr>
        <w:t xml:space="preserve"> </w:t>
      </w:r>
      <w:r w:rsidR="00A80B6C" w:rsidRPr="009708A0">
        <w:rPr>
          <w:rFonts w:asciiTheme="minorHAnsi" w:hAnsiTheme="minorHAnsi"/>
          <w:sz w:val="22"/>
          <w:lang w:val="pt-PT"/>
        </w:rPr>
        <w:t>Faremos  os testes de instalação</w:t>
      </w:r>
      <w:r w:rsidR="0065650D" w:rsidRPr="009708A0">
        <w:rPr>
          <w:rFonts w:asciiTheme="minorHAnsi" w:hAnsiTheme="minorHAnsi"/>
          <w:sz w:val="22"/>
          <w:lang w:val="pt-PT"/>
        </w:rPr>
        <w:t xml:space="preserve"> e o teste de falhas  para identificar  </w:t>
      </w:r>
      <w:r w:rsidR="00A80B6C" w:rsidRPr="009708A0">
        <w:rPr>
          <w:rFonts w:asciiTheme="minorHAnsi" w:hAnsiTheme="minorHAnsi"/>
          <w:sz w:val="22"/>
          <w:lang w:val="pt-PT"/>
        </w:rPr>
        <w:t xml:space="preserve">em qual </w:t>
      </w:r>
      <w:r w:rsidR="0065650D" w:rsidRPr="009708A0">
        <w:rPr>
          <w:rFonts w:asciiTheme="minorHAnsi" w:hAnsiTheme="minorHAnsi"/>
          <w:sz w:val="22"/>
          <w:lang w:val="pt-PT"/>
        </w:rPr>
        <w:t xml:space="preserve"> </w:t>
      </w:r>
      <w:r w:rsidR="00A80B6C" w:rsidRPr="009708A0">
        <w:rPr>
          <w:rFonts w:asciiTheme="minorHAnsi" w:hAnsiTheme="minorHAnsi"/>
          <w:sz w:val="22"/>
          <w:lang w:val="pt-PT"/>
        </w:rPr>
        <w:t xml:space="preserve">plataforma o jogo irá responder de modo satisfatório, </w:t>
      </w:r>
      <w:r w:rsidR="0065650D" w:rsidRPr="009708A0">
        <w:rPr>
          <w:rFonts w:asciiTheme="minorHAnsi" w:hAnsiTheme="minorHAnsi"/>
          <w:sz w:val="22"/>
          <w:lang w:val="pt-PT"/>
        </w:rPr>
        <w:t xml:space="preserve">sem </w:t>
      </w:r>
      <w:r w:rsidR="000347E3">
        <w:rPr>
          <w:rFonts w:asciiTheme="minorHAnsi" w:hAnsiTheme="minorHAnsi"/>
          <w:sz w:val="22"/>
          <w:lang w:val="pt-PT"/>
        </w:rPr>
        <w:t>erros</w:t>
      </w:r>
      <w:r w:rsidR="005F6D3F">
        <w:rPr>
          <w:rFonts w:asciiTheme="minorHAnsi" w:hAnsiTheme="minorHAnsi"/>
          <w:sz w:val="22"/>
          <w:lang w:val="pt-PT"/>
        </w:rPr>
        <w:t>.</w:t>
      </w:r>
    </w:p>
    <w:p w14:paraId="7AE5C1B4" w14:textId="77777777" w:rsidR="00A80B6C" w:rsidRDefault="00A80B6C" w:rsidP="00997F77">
      <w:pPr>
        <w:pStyle w:val="Corpodetexto"/>
        <w:rPr>
          <w:sz w:val="22"/>
          <w:lang w:val="pt-PT"/>
        </w:rPr>
      </w:pPr>
    </w:p>
    <w:p w14:paraId="44B38435" w14:textId="77777777" w:rsidR="00C06E49" w:rsidRDefault="00C06E49" w:rsidP="00997F77">
      <w:pPr>
        <w:pStyle w:val="Corpodetexto"/>
        <w:rPr>
          <w:sz w:val="22"/>
          <w:lang w:val="pt-PT"/>
        </w:rPr>
      </w:pPr>
    </w:p>
    <w:p w14:paraId="629DE9C6" w14:textId="77777777" w:rsidR="001173B8" w:rsidRPr="001D4FEF" w:rsidRDefault="009960B3" w:rsidP="009960B3">
      <w:pPr>
        <w:pStyle w:val="Ttulo2"/>
        <w:rPr>
          <w:rFonts w:ascii="Calibri" w:hAnsi="Calibri"/>
          <w:sz w:val="22"/>
          <w:lang w:val="pt-BR"/>
        </w:rPr>
      </w:pPr>
      <w:bookmarkStart w:id="18" w:name="_Toc242451441"/>
      <w:r w:rsidRPr="001D4FEF">
        <w:rPr>
          <w:rFonts w:ascii="Calibri" w:hAnsi="Calibri"/>
          <w:sz w:val="22"/>
          <w:lang w:val="pt-BR"/>
        </w:rPr>
        <w:t>Escopo Negativo:</w:t>
      </w:r>
      <w:bookmarkEnd w:id="18"/>
    </w:p>
    <w:p w14:paraId="25F67B3D" w14:textId="447368C1" w:rsidR="001173B8" w:rsidRDefault="00B7563F" w:rsidP="000347E3">
      <w:pPr>
        <w:tabs>
          <w:tab w:val="left" w:pos="9214"/>
        </w:tabs>
        <w:ind w:left="709" w:right="4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Não faremos os teste</w:t>
      </w:r>
      <w:r w:rsidR="00623D68">
        <w:rPr>
          <w:rFonts w:ascii="Calibri" w:hAnsi="Calibri"/>
          <w:sz w:val="22"/>
          <w:lang w:val="pt-BR"/>
        </w:rPr>
        <w:t>s</w:t>
      </w:r>
      <w:r>
        <w:rPr>
          <w:rFonts w:ascii="Calibri" w:hAnsi="Calibri"/>
          <w:sz w:val="22"/>
          <w:lang w:val="pt-BR"/>
        </w:rPr>
        <w:t xml:space="preserve"> de caixa </w:t>
      </w:r>
      <w:r w:rsidR="00623D68">
        <w:rPr>
          <w:rFonts w:ascii="Calibri" w:hAnsi="Calibri"/>
          <w:sz w:val="22"/>
          <w:lang w:val="pt-BR"/>
        </w:rPr>
        <w:t xml:space="preserve">branca, pois, os </w:t>
      </w:r>
      <w:r>
        <w:rPr>
          <w:rFonts w:ascii="Calibri" w:hAnsi="Calibri"/>
          <w:sz w:val="22"/>
          <w:lang w:val="pt-BR"/>
        </w:rPr>
        <w:t xml:space="preserve">não </w:t>
      </w:r>
      <w:r w:rsidR="00623D68">
        <w:rPr>
          <w:rFonts w:ascii="Calibri" w:hAnsi="Calibri"/>
          <w:sz w:val="22"/>
          <w:lang w:val="pt-BR"/>
        </w:rPr>
        <w:t>teremos acesso ao código,</w:t>
      </w:r>
      <w:r>
        <w:rPr>
          <w:rFonts w:ascii="Calibri" w:hAnsi="Calibri"/>
          <w:sz w:val="22"/>
          <w:lang w:val="pt-BR"/>
        </w:rPr>
        <w:t xml:space="preserve"> </w:t>
      </w:r>
      <w:r w:rsidR="00623D68">
        <w:rPr>
          <w:rFonts w:ascii="Calibri" w:hAnsi="Calibri"/>
          <w:sz w:val="22"/>
          <w:lang w:val="pt-BR"/>
        </w:rPr>
        <w:t>t</w:t>
      </w:r>
      <w:r w:rsidR="000347E3">
        <w:rPr>
          <w:rFonts w:ascii="Calibri" w:hAnsi="Calibri"/>
          <w:sz w:val="22"/>
          <w:lang w:val="pt-BR"/>
        </w:rPr>
        <w:t xml:space="preserve">este de banco </w:t>
      </w:r>
      <w:r w:rsidR="000347E3">
        <w:rPr>
          <w:rFonts w:ascii="Calibri" w:hAnsi="Calibri"/>
          <w:sz w:val="22"/>
          <w:lang w:val="pt-BR"/>
        </w:rPr>
        <w:lastRenderedPageBreak/>
        <w:t xml:space="preserve">de dados </w:t>
      </w:r>
      <w:r w:rsidR="00623D68">
        <w:rPr>
          <w:rFonts w:ascii="Calibri" w:hAnsi="Calibri"/>
          <w:sz w:val="22"/>
          <w:lang w:val="pt-BR"/>
        </w:rPr>
        <w:t xml:space="preserve">também não será realizado, </w:t>
      </w:r>
      <w:r w:rsidR="000347E3">
        <w:rPr>
          <w:rFonts w:ascii="Calibri" w:hAnsi="Calibri"/>
          <w:sz w:val="22"/>
          <w:lang w:val="pt-BR"/>
        </w:rPr>
        <w:t>po</w:t>
      </w:r>
      <w:r w:rsidR="00623D68">
        <w:rPr>
          <w:rFonts w:ascii="Calibri" w:hAnsi="Calibri"/>
          <w:sz w:val="22"/>
          <w:lang w:val="pt-BR"/>
        </w:rPr>
        <w:t xml:space="preserve">is o jogo não utilizará nenhum </w:t>
      </w:r>
      <w:r w:rsidR="000347E3">
        <w:rPr>
          <w:rFonts w:ascii="Calibri" w:hAnsi="Calibri"/>
          <w:sz w:val="22"/>
          <w:lang w:val="pt-BR"/>
        </w:rPr>
        <w:t>banco de dados.</w:t>
      </w:r>
      <w:r w:rsidR="00623D68">
        <w:rPr>
          <w:rFonts w:ascii="Calibri" w:hAnsi="Calibri"/>
          <w:sz w:val="22"/>
          <w:lang w:val="pt-BR"/>
        </w:rPr>
        <w:t xml:space="preserve"> Teste </w:t>
      </w:r>
      <w:r w:rsidR="009A56FB">
        <w:rPr>
          <w:rFonts w:ascii="Calibri" w:hAnsi="Calibri"/>
          <w:sz w:val="22"/>
          <w:lang w:val="pt-BR"/>
        </w:rPr>
        <w:t xml:space="preserve">de carga </w:t>
      </w:r>
      <w:r w:rsidR="00623D68">
        <w:rPr>
          <w:rFonts w:ascii="Calibri" w:hAnsi="Calibri"/>
          <w:sz w:val="22"/>
          <w:lang w:val="pt-BR"/>
        </w:rPr>
        <w:t xml:space="preserve">não será realizado, </w:t>
      </w:r>
      <w:r w:rsidR="009A56FB">
        <w:rPr>
          <w:rFonts w:ascii="Calibri" w:hAnsi="Calibri"/>
          <w:sz w:val="22"/>
          <w:lang w:val="pt-BR"/>
        </w:rPr>
        <w:t xml:space="preserve">pois a demanda não permite. Teste unitário geralmente é realizado </w:t>
      </w:r>
      <w:r w:rsidR="00623D68">
        <w:rPr>
          <w:rFonts w:ascii="Calibri" w:hAnsi="Calibri"/>
          <w:sz w:val="22"/>
          <w:lang w:val="pt-BR"/>
        </w:rPr>
        <w:t xml:space="preserve">pelo desenvolvedor, portanto </w:t>
      </w:r>
      <w:r w:rsidR="009A56FB">
        <w:rPr>
          <w:rFonts w:ascii="Calibri" w:hAnsi="Calibri"/>
          <w:sz w:val="22"/>
          <w:lang w:val="pt-BR"/>
        </w:rPr>
        <w:t>não iremos realiza-lo.</w:t>
      </w:r>
    </w:p>
    <w:p w14:paraId="7FBEA81E" w14:textId="77777777" w:rsidR="000347E3" w:rsidRPr="000347E3" w:rsidRDefault="000347E3" w:rsidP="000347E3">
      <w:pPr>
        <w:tabs>
          <w:tab w:val="left" w:pos="9214"/>
        </w:tabs>
        <w:ind w:left="709" w:right="4"/>
        <w:jc w:val="both"/>
        <w:rPr>
          <w:rFonts w:ascii="Calibri" w:hAnsi="Calibri"/>
          <w:sz w:val="22"/>
          <w:lang w:val="pt-BR"/>
        </w:rPr>
      </w:pPr>
    </w:p>
    <w:p w14:paraId="7BE2892E" w14:textId="77777777" w:rsidR="001173B8" w:rsidRPr="001D4FEF" w:rsidRDefault="001173B8" w:rsidP="001173B8">
      <w:pPr>
        <w:rPr>
          <w:rFonts w:ascii="Calibri" w:hAnsi="Calibri"/>
          <w:b/>
          <w:sz w:val="22"/>
          <w:lang w:val="pt-BR"/>
        </w:rPr>
      </w:pPr>
      <w:r w:rsidRPr="001D4FEF">
        <w:rPr>
          <w:rFonts w:ascii="Calibri" w:hAnsi="Calibri"/>
          <w:b/>
          <w:sz w:val="22"/>
          <w:lang w:val="pt-BR"/>
        </w:rPr>
        <w:t>1.4 Identificação do Projeto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936"/>
        <w:gridCol w:w="2126"/>
        <w:gridCol w:w="3368"/>
      </w:tblGrid>
      <w:tr w:rsidR="001173B8" w:rsidRPr="001D4FEF" w14:paraId="37AC6952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14:paraId="3CB5A87D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Documento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14:paraId="200DAA24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Criado ou Disponível</w:t>
            </w:r>
          </w:p>
        </w:tc>
        <w:tc>
          <w:tcPr>
            <w:tcW w:w="3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auto"/>
            <w:vAlign w:val="center"/>
          </w:tcPr>
          <w:p w14:paraId="4744DBAD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Recebido ou Revisado</w:t>
            </w:r>
          </w:p>
        </w:tc>
      </w:tr>
      <w:tr w:rsidR="001173B8" w:rsidRPr="001D4FEF" w14:paraId="411F5DEF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6C5130B9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Especificação de Requisitos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01C7236B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4FA67D3D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1FE9A82C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6B638352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Plano de Projeto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63B1D766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38A15293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78FC902F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61E5607F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Modelo de Análise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37B3D10A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08672B80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3A6F6299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0C344E3E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Modelo de Projeto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4DAA5B0B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1B738985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7B53CAC3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5E2652A9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Documento de Arquitetura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7F3DF761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07484A37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06A34133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5896902D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Protótipo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2325F992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02E42D1C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0392F404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4008F395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Manual do Usuário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3275727D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5EB5E805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44F73E42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37A7FC05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Lista de Riscos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427C18FE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2DD7A590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</w:tbl>
    <w:p w14:paraId="5C1C459D" w14:textId="77777777" w:rsidR="008E7950" w:rsidRPr="001D4FEF" w:rsidRDefault="008E7950" w:rsidP="001173B8"/>
    <w:p w14:paraId="43A7777E" w14:textId="77777777" w:rsidR="009D3D4F" w:rsidRPr="001D4FEF" w:rsidRDefault="001D4FEF" w:rsidP="001D4FEF">
      <w:pPr>
        <w:pStyle w:val="Ttulo2"/>
        <w:rPr>
          <w:rFonts w:ascii="Calibri" w:hAnsi="Calibri"/>
          <w:sz w:val="22"/>
          <w:lang w:val="pt-BR"/>
        </w:rPr>
      </w:pPr>
      <w:bookmarkStart w:id="19" w:name="_Toc242451442"/>
      <w:r>
        <w:rPr>
          <w:rFonts w:ascii="Calibri" w:hAnsi="Calibri"/>
          <w:sz w:val="22"/>
          <w:lang w:val="pt-BR"/>
        </w:rPr>
        <w:t>Referências</w:t>
      </w:r>
      <w:bookmarkEnd w:id="19"/>
    </w:p>
    <w:p w14:paraId="665666A1" w14:textId="77777777" w:rsidR="00623D68" w:rsidRDefault="00623D68" w:rsidP="009D3D4F">
      <w:p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IBM,</w:t>
      </w:r>
    </w:p>
    <w:p w14:paraId="0AA0065A" w14:textId="33BBD41D" w:rsidR="00BA3CB6" w:rsidRDefault="007C234B" w:rsidP="009D3D4F">
      <w:pPr>
        <w:rPr>
          <w:rFonts w:ascii="Calibri" w:hAnsi="Calibri"/>
          <w:sz w:val="22"/>
          <w:lang w:val="pt-BR"/>
        </w:rPr>
      </w:pPr>
      <w:hyperlink r:id="rId8" w:history="1">
        <w:r w:rsidR="00623D68" w:rsidRPr="004952C3">
          <w:rPr>
            <w:rStyle w:val="Hyperlink"/>
            <w:rFonts w:ascii="Calibri" w:hAnsi="Calibri"/>
            <w:sz w:val="22"/>
            <w:lang w:val="pt-BR"/>
          </w:rPr>
          <w:t>http://www.ibm.com/developerworks/br/local/rational/criacao_geracao_planos_testes_software/</w:t>
        </w:r>
      </w:hyperlink>
    </w:p>
    <w:p w14:paraId="38205B8D" w14:textId="7D98E52F" w:rsidR="00BA3CB6" w:rsidRDefault="00623D68" w:rsidP="009D3D4F">
      <w:p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MATERA,</w:t>
      </w:r>
    </w:p>
    <w:p w14:paraId="36E15579" w14:textId="7754272D" w:rsidR="00623D68" w:rsidRDefault="007C234B" w:rsidP="009D3D4F">
      <w:pPr>
        <w:rPr>
          <w:rFonts w:ascii="Calibri" w:hAnsi="Calibri"/>
          <w:sz w:val="22"/>
          <w:lang w:val="pt-BR"/>
        </w:rPr>
      </w:pPr>
      <w:hyperlink r:id="rId9" w:history="1">
        <w:r w:rsidR="00623D68" w:rsidRPr="004952C3">
          <w:rPr>
            <w:rStyle w:val="Hyperlink"/>
            <w:rFonts w:ascii="Calibri" w:hAnsi="Calibri"/>
            <w:sz w:val="22"/>
            <w:lang w:val="pt-BR"/>
          </w:rPr>
          <w:t>http://www.matera.com/br/2013/07/29/planejamento-de-testes-de-sistema/</w:t>
        </w:r>
      </w:hyperlink>
    </w:p>
    <w:p w14:paraId="0D64923A" w14:textId="79DD11FF" w:rsidR="00623D68" w:rsidRDefault="00663237" w:rsidP="009D3D4F">
      <w:p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CIN UFPE,</w:t>
      </w:r>
    </w:p>
    <w:p w14:paraId="0617A859" w14:textId="4CD1B1E8" w:rsidR="00663237" w:rsidRDefault="007C234B" w:rsidP="009D3D4F">
      <w:pPr>
        <w:rPr>
          <w:rFonts w:ascii="Calibri" w:hAnsi="Calibri"/>
          <w:sz w:val="22"/>
          <w:lang w:val="pt-BR"/>
        </w:rPr>
      </w:pPr>
      <w:hyperlink r:id="rId10" w:history="1">
        <w:r w:rsidR="00663237" w:rsidRPr="004952C3">
          <w:rPr>
            <w:rStyle w:val="Hyperlink"/>
            <w:rFonts w:ascii="Calibri" w:hAnsi="Calibri"/>
            <w:sz w:val="22"/>
            <w:lang w:val="pt-BR"/>
          </w:rPr>
          <w:t>http://goo.gl/2aHo7f</w:t>
        </w:r>
      </w:hyperlink>
    </w:p>
    <w:p w14:paraId="18325020" w14:textId="77777777" w:rsidR="00663237" w:rsidRPr="001D4FEF" w:rsidRDefault="00663237" w:rsidP="009D3D4F">
      <w:pPr>
        <w:rPr>
          <w:rFonts w:ascii="Calibri" w:hAnsi="Calibri"/>
          <w:sz w:val="22"/>
          <w:lang w:val="pt-BR"/>
        </w:rPr>
      </w:pPr>
    </w:p>
    <w:p w14:paraId="4C64F42F" w14:textId="77777777" w:rsidR="00BA3CB6" w:rsidRPr="001D4FEF" w:rsidRDefault="001D4FEF" w:rsidP="009D3D4F">
      <w:pPr>
        <w:pStyle w:val="Ttulo2"/>
        <w:rPr>
          <w:rFonts w:ascii="Calibri" w:hAnsi="Calibri"/>
          <w:sz w:val="22"/>
          <w:lang w:val="pt-BR"/>
        </w:rPr>
      </w:pPr>
      <w:bookmarkStart w:id="20" w:name="_Toc242451443"/>
      <w:r>
        <w:rPr>
          <w:rFonts w:ascii="Calibri" w:hAnsi="Calibri"/>
          <w:sz w:val="22"/>
          <w:lang w:val="pt-BR"/>
        </w:rPr>
        <w:t>Nível na sequê</w:t>
      </w:r>
      <w:r w:rsidR="00BA3CB6" w:rsidRPr="001D4FEF">
        <w:rPr>
          <w:rFonts w:ascii="Calibri" w:hAnsi="Calibri"/>
          <w:sz w:val="22"/>
          <w:lang w:val="pt-BR"/>
        </w:rPr>
        <w:t>nc</w:t>
      </w:r>
      <w:r>
        <w:rPr>
          <w:rFonts w:ascii="Calibri" w:hAnsi="Calibri"/>
          <w:sz w:val="22"/>
          <w:lang w:val="pt-BR"/>
        </w:rPr>
        <w:t>ia de teste</w:t>
      </w:r>
      <w:r w:rsidR="00BA3CB6" w:rsidRPr="001D4FEF">
        <w:rPr>
          <w:rFonts w:ascii="Calibri" w:hAnsi="Calibri"/>
          <w:sz w:val="22"/>
          <w:lang w:val="pt-BR"/>
        </w:rPr>
        <w:t>.</w:t>
      </w:r>
      <w:bookmarkEnd w:id="20"/>
      <w:r w:rsidR="00BA3CB6" w:rsidRPr="001D4FEF">
        <w:rPr>
          <w:rFonts w:ascii="Calibri" w:hAnsi="Calibri"/>
          <w:sz w:val="22"/>
          <w:lang w:val="pt-BR"/>
        </w:rPr>
        <w:t xml:space="preserve"> </w:t>
      </w:r>
    </w:p>
    <w:p w14:paraId="57F87F3F" w14:textId="77777777" w:rsidR="007879C3" w:rsidRPr="001D4FEF" w:rsidRDefault="007879C3" w:rsidP="009D3D4F">
      <w:pPr>
        <w:rPr>
          <w:rFonts w:ascii="Calibri" w:hAnsi="Calibri"/>
          <w:sz w:val="22"/>
          <w:lang w:val="pt-BR"/>
        </w:rPr>
      </w:pPr>
    </w:p>
    <w:p w14:paraId="73367B5C" w14:textId="77777777" w:rsidR="00A540B7" w:rsidRPr="001D4FEF" w:rsidRDefault="00A540B7" w:rsidP="009D3D4F">
      <w:pPr>
        <w:rPr>
          <w:rFonts w:ascii="Calibri" w:hAnsi="Calibri"/>
          <w:sz w:val="22"/>
          <w:lang w:val="pt-BR"/>
        </w:rPr>
      </w:pPr>
    </w:p>
    <w:p w14:paraId="0C2772B5" w14:textId="26BF8826" w:rsidR="00562868" w:rsidRPr="001D4FEF" w:rsidRDefault="00562868">
      <w:pPr>
        <w:widowControl/>
        <w:spacing w:line="240" w:lineRule="auto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br w:type="page"/>
      </w:r>
    </w:p>
    <w:p w14:paraId="60684E03" w14:textId="77777777" w:rsidR="001173B8" w:rsidRPr="001D4FEF" w:rsidRDefault="001173B8" w:rsidP="000B0543">
      <w:pPr>
        <w:pStyle w:val="Ttulo1"/>
        <w:numPr>
          <w:ilvl w:val="0"/>
          <w:numId w:val="1"/>
        </w:numPr>
        <w:rPr>
          <w:rFonts w:ascii="Calibri" w:hAnsi="Calibri"/>
          <w:sz w:val="26"/>
          <w:lang w:val="pt-BR"/>
        </w:rPr>
      </w:pPr>
      <w:bookmarkStart w:id="21" w:name="_Toc242451444"/>
      <w:bookmarkEnd w:id="13"/>
      <w:bookmarkEnd w:id="14"/>
      <w:bookmarkEnd w:id="15"/>
      <w:bookmarkEnd w:id="16"/>
      <w:bookmarkEnd w:id="17"/>
      <w:r w:rsidRPr="001D4FEF">
        <w:rPr>
          <w:rFonts w:ascii="Calibri" w:hAnsi="Calibri"/>
          <w:sz w:val="26"/>
          <w:lang w:val="pt-BR"/>
        </w:rPr>
        <w:lastRenderedPageBreak/>
        <w:t>REQUISITOS A TESTAR</w:t>
      </w:r>
      <w:bookmarkEnd w:id="21"/>
    </w:p>
    <w:p w14:paraId="1C85B524" w14:textId="00580A57" w:rsidR="001173B8" w:rsidRPr="001D4FEF" w:rsidRDefault="002550E7">
      <w:pPr>
        <w:pStyle w:val="Ttulo2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Teste de Performance</w:t>
      </w:r>
    </w:p>
    <w:p w14:paraId="60D8041B" w14:textId="37B15B16" w:rsidR="009A56FB" w:rsidRDefault="002550E7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o tempo de resposta de um comando</w:t>
      </w:r>
      <w:r w:rsidR="00663237">
        <w:rPr>
          <w:rFonts w:ascii="Calibri" w:hAnsi="Calibri"/>
          <w:sz w:val="22"/>
          <w:lang w:val="pt-BR"/>
        </w:rPr>
        <w:t>;</w:t>
      </w:r>
    </w:p>
    <w:p w14:paraId="5082D6B5" w14:textId="262D6CBD" w:rsidR="00592CCF" w:rsidRPr="001D4FEF" w:rsidRDefault="009A56FB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Verificar a desenvoltura do sistema quando </w:t>
      </w:r>
      <w:r w:rsidR="00BE4691">
        <w:rPr>
          <w:rFonts w:ascii="Calibri" w:hAnsi="Calibri"/>
          <w:sz w:val="22"/>
          <w:lang w:val="pt-BR"/>
        </w:rPr>
        <w:t>exigido</w:t>
      </w:r>
      <w:r w:rsidR="00663237">
        <w:rPr>
          <w:rFonts w:ascii="Calibri" w:hAnsi="Calibri"/>
          <w:sz w:val="22"/>
          <w:lang w:val="pt-BR"/>
        </w:rPr>
        <w:t>.</w:t>
      </w:r>
    </w:p>
    <w:p w14:paraId="4673B32C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2" w:name="_Toc242451446"/>
      <w:r w:rsidRPr="001D4FEF">
        <w:rPr>
          <w:rFonts w:ascii="Calibri" w:hAnsi="Calibri"/>
          <w:sz w:val="22"/>
          <w:lang w:val="pt-BR"/>
        </w:rPr>
        <w:t>Teste Funcional</w:t>
      </w:r>
      <w:bookmarkEnd w:id="22"/>
    </w:p>
    <w:p w14:paraId="5FAD7B85" w14:textId="2A003F53" w:rsidR="001173B8" w:rsidRDefault="002550E7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o sistema responde satisfatoriamente a todos os comandos</w:t>
      </w:r>
      <w:r w:rsidR="00663237">
        <w:rPr>
          <w:rFonts w:ascii="Calibri" w:hAnsi="Calibri"/>
          <w:sz w:val="22"/>
          <w:lang w:val="pt-BR"/>
        </w:rPr>
        <w:t>;</w:t>
      </w:r>
    </w:p>
    <w:p w14:paraId="2AB9D140" w14:textId="20DDC2D1" w:rsidR="002550E7" w:rsidRPr="001D4FEF" w:rsidRDefault="009A56FB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o software atende a todos os requisitos</w:t>
      </w:r>
      <w:r w:rsidR="00663237">
        <w:rPr>
          <w:rFonts w:ascii="Calibri" w:hAnsi="Calibri"/>
          <w:sz w:val="22"/>
          <w:lang w:val="pt-BR"/>
        </w:rPr>
        <w:t>.</w:t>
      </w:r>
    </w:p>
    <w:p w14:paraId="1D6883AC" w14:textId="50D9AA19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3" w:name="_Toc242451447"/>
      <w:r w:rsidRPr="001D4FEF">
        <w:rPr>
          <w:rFonts w:ascii="Calibri" w:hAnsi="Calibri"/>
          <w:sz w:val="22"/>
          <w:lang w:val="pt-BR"/>
        </w:rPr>
        <w:t>Teste d</w:t>
      </w:r>
      <w:bookmarkEnd w:id="23"/>
      <w:r w:rsidR="00F45640">
        <w:rPr>
          <w:rFonts w:ascii="Calibri" w:hAnsi="Calibri"/>
          <w:sz w:val="22"/>
          <w:lang w:val="pt-BR"/>
        </w:rPr>
        <w:t>e usabilidade</w:t>
      </w:r>
    </w:p>
    <w:p w14:paraId="4D90159B" w14:textId="608EED89" w:rsidR="001173B8" w:rsidRPr="001D4FEF" w:rsidRDefault="009A56FB" w:rsidP="000B0543">
      <w:pPr>
        <w:pStyle w:val="Corpodetexto"/>
        <w:numPr>
          <w:ilvl w:val="0"/>
          <w:numId w:val="17"/>
        </w:num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as funcionalidades estão acessíveis</w:t>
      </w:r>
    </w:p>
    <w:p w14:paraId="2B99B706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4" w:name="_Toc242451448"/>
      <w:r w:rsidRPr="001D4FEF">
        <w:rPr>
          <w:rFonts w:ascii="Calibri" w:hAnsi="Calibri"/>
          <w:sz w:val="22"/>
          <w:lang w:val="pt-BR"/>
        </w:rPr>
        <w:t>Teste da Interface do Usuário</w:t>
      </w:r>
      <w:bookmarkEnd w:id="24"/>
    </w:p>
    <w:p w14:paraId="2E794A6A" w14:textId="2F2CC58E" w:rsidR="00E911BC" w:rsidRPr="009708A0" w:rsidRDefault="00F45640" w:rsidP="009708A0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a interface tem uma boa interação e todas as funções operando de modo satisfatório</w:t>
      </w:r>
      <w:r w:rsidR="00E911BC" w:rsidRPr="009708A0">
        <w:rPr>
          <w:rFonts w:ascii="Calibri" w:hAnsi="Calibri"/>
          <w:sz w:val="22"/>
          <w:lang w:val="pt-BR"/>
        </w:rPr>
        <w:t>.</w:t>
      </w:r>
    </w:p>
    <w:p w14:paraId="4DDF91E2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5" w:name="_Toc242451454"/>
      <w:r w:rsidRPr="001D4FEF">
        <w:rPr>
          <w:rFonts w:ascii="Calibri" w:hAnsi="Calibri"/>
          <w:sz w:val="22"/>
          <w:lang w:val="pt-BR"/>
        </w:rPr>
        <w:t>Teste de Instalação</w:t>
      </w:r>
      <w:bookmarkEnd w:id="25"/>
    </w:p>
    <w:p w14:paraId="14EC7641" w14:textId="663B78D0" w:rsidR="001173B8" w:rsidRPr="001D4FEF" w:rsidRDefault="00170171" w:rsidP="000B0543">
      <w:pPr>
        <w:pStyle w:val="Corpodetexto"/>
        <w:numPr>
          <w:ilvl w:val="0"/>
          <w:numId w:val="22"/>
        </w:numPr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o sistema será instalado de modo satisfatório nos diferente</w:t>
      </w:r>
      <w:r w:rsidR="009A56FB">
        <w:rPr>
          <w:rFonts w:ascii="Calibri" w:hAnsi="Calibri"/>
          <w:sz w:val="22"/>
          <w:lang w:val="pt-BR"/>
        </w:rPr>
        <w:t>s</w:t>
      </w:r>
      <w:r>
        <w:rPr>
          <w:rFonts w:ascii="Calibri" w:hAnsi="Calibri"/>
          <w:sz w:val="22"/>
          <w:lang w:val="pt-BR"/>
        </w:rPr>
        <w:t xml:space="preserve"> sistemas operacionais</w:t>
      </w:r>
      <w:r w:rsidR="00B062B3" w:rsidRPr="001D4FEF">
        <w:rPr>
          <w:rFonts w:ascii="Calibri" w:hAnsi="Calibri"/>
          <w:sz w:val="22"/>
          <w:lang w:val="pt-BR"/>
        </w:rPr>
        <w:t>.</w:t>
      </w:r>
    </w:p>
    <w:p w14:paraId="4E814559" w14:textId="77777777" w:rsidR="001173B8" w:rsidRPr="001D4FEF" w:rsidRDefault="001173B8" w:rsidP="000B0543">
      <w:pPr>
        <w:pStyle w:val="Ttulo1"/>
        <w:numPr>
          <w:ilvl w:val="0"/>
          <w:numId w:val="1"/>
        </w:numPr>
        <w:rPr>
          <w:rFonts w:ascii="Calibri" w:hAnsi="Calibri"/>
          <w:sz w:val="26"/>
          <w:lang w:val="pt-BR"/>
        </w:rPr>
      </w:pPr>
      <w:bookmarkStart w:id="26" w:name="_Toc314978533"/>
      <w:bookmarkStart w:id="27" w:name="_Toc324843639"/>
      <w:bookmarkStart w:id="28" w:name="_Toc324851946"/>
      <w:bookmarkStart w:id="29" w:name="_Toc324915529"/>
      <w:bookmarkStart w:id="30" w:name="_Toc433104442"/>
      <w:r w:rsidRPr="001D4FEF">
        <w:rPr>
          <w:rFonts w:ascii="Calibri" w:hAnsi="Calibri"/>
          <w:sz w:val="26"/>
          <w:lang w:val="pt-BR"/>
        </w:rPr>
        <w:br w:type="page"/>
      </w:r>
      <w:bookmarkStart w:id="31" w:name="_Toc242451455"/>
      <w:bookmarkStart w:id="32" w:name="_Toc314978535"/>
      <w:bookmarkEnd w:id="26"/>
      <w:bookmarkEnd w:id="27"/>
      <w:bookmarkEnd w:id="28"/>
      <w:bookmarkEnd w:id="29"/>
      <w:bookmarkEnd w:id="30"/>
      <w:r w:rsidRPr="001D4FEF">
        <w:rPr>
          <w:rFonts w:ascii="Calibri" w:hAnsi="Calibri"/>
          <w:sz w:val="26"/>
          <w:lang w:val="pt-BR"/>
        </w:rPr>
        <w:lastRenderedPageBreak/>
        <w:t>Estratégia de Teste</w:t>
      </w:r>
      <w:bookmarkEnd w:id="31"/>
    </w:p>
    <w:p w14:paraId="5C38E1AE" w14:textId="7256BD3C" w:rsidR="001173B8" w:rsidRPr="00212CB1" w:rsidRDefault="001173B8" w:rsidP="00212CB1">
      <w:pPr>
        <w:pStyle w:val="Ttulo2"/>
        <w:rPr>
          <w:rFonts w:ascii="Calibri" w:hAnsi="Calibri"/>
          <w:sz w:val="24"/>
          <w:szCs w:val="24"/>
          <w:lang w:val="pt-BR"/>
        </w:rPr>
      </w:pPr>
      <w:bookmarkStart w:id="33" w:name="_Toc242451456"/>
      <w:r w:rsidRPr="001D4FEF">
        <w:rPr>
          <w:rFonts w:ascii="Calibri" w:hAnsi="Calibri"/>
          <w:sz w:val="24"/>
          <w:szCs w:val="24"/>
          <w:lang w:val="pt-BR"/>
        </w:rPr>
        <w:t>Tipos de Teste</w:t>
      </w:r>
      <w:bookmarkEnd w:id="33"/>
    </w:p>
    <w:p w14:paraId="0D36A76E" w14:textId="77777777" w:rsidR="001173B8" w:rsidRPr="001D4FEF" w:rsidRDefault="001173B8" w:rsidP="000B0543">
      <w:pPr>
        <w:pStyle w:val="Ttulo3"/>
        <w:numPr>
          <w:ilvl w:val="2"/>
          <w:numId w:val="2"/>
        </w:numPr>
        <w:rPr>
          <w:rFonts w:ascii="Calibri" w:hAnsi="Calibri"/>
          <w:b/>
          <w:sz w:val="22"/>
          <w:lang w:val="pt-BR"/>
        </w:rPr>
      </w:pPr>
      <w:bookmarkStart w:id="34" w:name="_Toc242451458"/>
      <w:bookmarkEnd w:id="32"/>
      <w:r w:rsidRPr="001D4FEF">
        <w:rPr>
          <w:rFonts w:ascii="Calibri" w:hAnsi="Calibri"/>
          <w:b/>
          <w:sz w:val="22"/>
          <w:lang w:val="pt-BR"/>
        </w:rPr>
        <w:t>Teste de Fun</w:t>
      </w:r>
      <w:r w:rsidR="00F26F0E" w:rsidRPr="001D4FEF">
        <w:rPr>
          <w:rFonts w:ascii="Calibri" w:hAnsi="Calibri"/>
          <w:b/>
          <w:sz w:val="22"/>
          <w:lang w:val="pt-BR"/>
        </w:rPr>
        <w:t>cionalidade</w:t>
      </w:r>
      <w:bookmarkEnd w:id="34"/>
      <w:r w:rsidR="00F26F0E" w:rsidRPr="001D4FEF">
        <w:rPr>
          <w:rFonts w:ascii="Calibri" w:hAnsi="Calibri"/>
          <w:b/>
          <w:sz w:val="22"/>
          <w:lang w:val="pt-BR"/>
        </w:rPr>
        <w:t xml:space="preserve"> </w:t>
      </w:r>
    </w:p>
    <w:p w14:paraId="04C1EAED" w14:textId="77777777"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  <w:bookmarkStart w:id="35" w:name="_Toc314978536"/>
      <w:bookmarkStart w:id="36" w:name="_Toc324843643"/>
      <w:bookmarkStart w:id="37" w:name="_Toc324851950"/>
      <w:bookmarkStart w:id="38" w:name="_Toc324915533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6527F3" w14:paraId="0082EC67" w14:textId="77777777" w:rsidTr="00562868">
        <w:trPr>
          <w:cantSplit/>
        </w:trPr>
        <w:tc>
          <w:tcPr>
            <w:tcW w:w="2211" w:type="dxa"/>
          </w:tcPr>
          <w:bookmarkEnd w:id="35"/>
          <w:bookmarkEnd w:id="36"/>
          <w:bookmarkEnd w:id="37"/>
          <w:bookmarkEnd w:id="38"/>
          <w:p w14:paraId="1E5E2FE9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793AED51" w14:textId="64271E66" w:rsidR="00212CB1" w:rsidRDefault="00212CB1" w:rsidP="00212CB1">
            <w:pPr>
              <w:pStyle w:val="Corpodetexto"/>
              <w:tabs>
                <w:tab w:val="left" w:pos="993"/>
              </w:tabs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Garantir que as funcionalidades estejam de acordo com os requisitos</w:t>
            </w:r>
          </w:p>
          <w:p w14:paraId="1E60BEC2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6527F3" w14:paraId="26418AA1" w14:textId="77777777" w:rsidTr="00562868">
        <w:trPr>
          <w:cantSplit/>
        </w:trPr>
        <w:tc>
          <w:tcPr>
            <w:tcW w:w="2211" w:type="dxa"/>
          </w:tcPr>
          <w:p w14:paraId="39B3C951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3F8982E6" w14:textId="77777777" w:rsidR="00562868" w:rsidRDefault="00212CB1" w:rsidP="00212CB1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Executar todas as funcionalidades, tanto do fluxo principal quanto secundárias.</w:t>
            </w:r>
          </w:p>
          <w:p w14:paraId="100CD38E" w14:textId="77777777" w:rsidR="00212CB1" w:rsidRDefault="00212CB1" w:rsidP="00212CB1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Testar com dados válidos e inválidos.</w:t>
            </w:r>
          </w:p>
          <w:p w14:paraId="413EEE1C" w14:textId="6AE94378" w:rsidR="00212CB1" w:rsidRPr="001D4FEF" w:rsidRDefault="00212CB1" w:rsidP="00212CB1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Garantir que o usuário será informado por mensagens.</w:t>
            </w:r>
          </w:p>
        </w:tc>
      </w:tr>
      <w:tr w:rsidR="00562868" w:rsidRPr="006527F3" w14:paraId="0AC824FB" w14:textId="77777777" w:rsidTr="00562868">
        <w:trPr>
          <w:cantSplit/>
        </w:trPr>
        <w:tc>
          <w:tcPr>
            <w:tcW w:w="2211" w:type="dxa"/>
          </w:tcPr>
          <w:p w14:paraId="3B700FE4" w14:textId="571CB398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06338604" w14:textId="77777777" w:rsidR="00562868" w:rsidRDefault="00212CB1" w:rsidP="00212CB1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Funcionalidades testadas</w:t>
            </w:r>
          </w:p>
          <w:p w14:paraId="551E69A8" w14:textId="505B0E1F" w:rsidR="00212CB1" w:rsidRPr="001D4FEF" w:rsidRDefault="00212CB1" w:rsidP="00212CB1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Erros encontrados corrigidos.</w:t>
            </w:r>
          </w:p>
        </w:tc>
      </w:tr>
      <w:tr w:rsidR="00562868" w:rsidRPr="001D4FEF" w14:paraId="5BBC7C4D" w14:textId="77777777" w:rsidTr="00562868">
        <w:trPr>
          <w:cantSplit/>
        </w:trPr>
        <w:tc>
          <w:tcPr>
            <w:tcW w:w="2211" w:type="dxa"/>
          </w:tcPr>
          <w:p w14:paraId="3B3F6795" w14:textId="01A8EFEB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0A759407" w14:textId="7D29F843" w:rsidR="00562868" w:rsidRPr="001D4FEF" w:rsidRDefault="003A3C79" w:rsidP="00212CB1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</w:t>
            </w:r>
            <w:r w:rsidR="00212CB1">
              <w:rPr>
                <w:rFonts w:ascii="Calibri" w:hAnsi="Calibri"/>
                <w:sz w:val="22"/>
                <w:lang w:val="pt-BR"/>
              </w:rPr>
              <w:t>enhuma</w:t>
            </w:r>
          </w:p>
        </w:tc>
      </w:tr>
    </w:tbl>
    <w:p w14:paraId="68F972CE" w14:textId="77777777" w:rsidR="001173B8" w:rsidRPr="001D4FEF" w:rsidRDefault="001173B8">
      <w:pPr>
        <w:pStyle w:val="Ttulo3"/>
        <w:numPr>
          <w:ilvl w:val="0"/>
          <w:numId w:val="0"/>
        </w:numPr>
        <w:rPr>
          <w:rFonts w:ascii="Calibri" w:hAnsi="Calibri"/>
          <w:sz w:val="22"/>
          <w:lang w:val="pt-BR"/>
        </w:rPr>
      </w:pPr>
    </w:p>
    <w:p w14:paraId="44B64B10" w14:textId="77777777"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39" w:name="_Toc242451459"/>
      <w:r w:rsidRPr="001D4FEF">
        <w:rPr>
          <w:rFonts w:ascii="Calibri" w:hAnsi="Calibri"/>
          <w:b/>
          <w:sz w:val="22"/>
          <w:lang w:val="pt-BR"/>
        </w:rPr>
        <w:t>Teste da Interface do Usuário</w:t>
      </w:r>
      <w:bookmarkEnd w:id="39"/>
    </w:p>
    <w:p w14:paraId="206A72D1" w14:textId="77777777" w:rsidR="001173B8" w:rsidRPr="001D4FEF" w:rsidRDefault="001173B8">
      <w:pPr>
        <w:pStyle w:val="Corpodetexto1"/>
        <w:ind w:left="720"/>
        <w:rPr>
          <w:rFonts w:ascii="Calibri" w:hAnsi="Calibri"/>
          <w:sz w:val="22"/>
          <w:lang w:val="pt-BR"/>
        </w:rPr>
      </w:pPr>
      <w:bookmarkStart w:id="40" w:name="_Toc327254066"/>
      <w:bookmarkStart w:id="41" w:name="_Toc327255031"/>
      <w:bookmarkStart w:id="42" w:name="_Toc327255100"/>
      <w:bookmarkStart w:id="43" w:name="_Toc327255339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6527F3" w14:paraId="59BFACD3" w14:textId="77777777" w:rsidTr="00562868">
        <w:trPr>
          <w:cantSplit/>
        </w:trPr>
        <w:tc>
          <w:tcPr>
            <w:tcW w:w="2211" w:type="dxa"/>
          </w:tcPr>
          <w:p w14:paraId="2EC372C6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bookmarkStart w:id="44" w:name="_Toc433104448"/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1B16EE46" w14:textId="6427FA36" w:rsidR="00562868" w:rsidRPr="001D4FEF" w:rsidRDefault="003A3C79" w:rsidP="003A3C79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Garantir que o layout seja o mais objetivo e de simples entendimento ao usuário.</w:t>
            </w:r>
          </w:p>
        </w:tc>
      </w:tr>
      <w:tr w:rsidR="00562868" w:rsidRPr="006527F3" w14:paraId="47157E26" w14:textId="77777777" w:rsidTr="00562868">
        <w:trPr>
          <w:cantSplit/>
        </w:trPr>
        <w:tc>
          <w:tcPr>
            <w:tcW w:w="2211" w:type="dxa"/>
          </w:tcPr>
          <w:p w14:paraId="2955F9BD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59DDAAD0" w14:textId="683C3819" w:rsidR="00562868" w:rsidRDefault="00B734E9" w:rsidP="003A3C79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se a página é visualmente agradável (se segue um padrão de cores e fontes).</w:t>
            </w:r>
          </w:p>
          <w:p w14:paraId="69410A78" w14:textId="77777777" w:rsidR="00B734E9" w:rsidRDefault="00B734E9" w:rsidP="003A3C79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alinhamento de botões</w:t>
            </w:r>
          </w:p>
          <w:p w14:paraId="625A8E64" w14:textId="2B8EFEE3" w:rsidR="00B734E9" w:rsidRPr="001D4FEF" w:rsidRDefault="00B734E9" w:rsidP="003A3C79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se estão bem localizados</w:t>
            </w:r>
          </w:p>
        </w:tc>
      </w:tr>
      <w:tr w:rsidR="00562868" w:rsidRPr="006527F3" w14:paraId="3916211B" w14:textId="77777777" w:rsidTr="00562868">
        <w:trPr>
          <w:cantSplit/>
        </w:trPr>
        <w:tc>
          <w:tcPr>
            <w:tcW w:w="2211" w:type="dxa"/>
          </w:tcPr>
          <w:p w14:paraId="1E956042" w14:textId="27EECAB3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639A7F65" w14:textId="6972E58E" w:rsidR="00562868" w:rsidRPr="001D4FEF" w:rsidRDefault="00B734E9" w:rsidP="00B734E9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Quando os testes forem finalizados e os erros corrigidos</w:t>
            </w:r>
          </w:p>
        </w:tc>
      </w:tr>
      <w:tr w:rsidR="00562868" w:rsidRPr="001D4FEF" w14:paraId="5E98AD83" w14:textId="77777777" w:rsidTr="00562868">
        <w:trPr>
          <w:cantSplit/>
        </w:trPr>
        <w:tc>
          <w:tcPr>
            <w:tcW w:w="2211" w:type="dxa"/>
          </w:tcPr>
          <w:p w14:paraId="2100D35D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37B9665C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22456F7B" w14:textId="77777777"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14:paraId="5CD282F2" w14:textId="77777777" w:rsidR="001173B8" w:rsidRDefault="001173B8">
      <w:pPr>
        <w:pStyle w:val="Corpodetexto1"/>
        <w:rPr>
          <w:rFonts w:ascii="Calibri" w:hAnsi="Calibri"/>
          <w:sz w:val="22"/>
          <w:lang w:val="pt-BR"/>
        </w:rPr>
      </w:pPr>
    </w:p>
    <w:p w14:paraId="5112C0CE" w14:textId="77777777" w:rsidR="00E37AE1" w:rsidRDefault="00E37AE1">
      <w:pPr>
        <w:pStyle w:val="Corpodetexto1"/>
        <w:rPr>
          <w:rFonts w:ascii="Calibri" w:hAnsi="Calibri"/>
          <w:sz w:val="22"/>
          <w:lang w:val="pt-BR"/>
        </w:rPr>
      </w:pPr>
    </w:p>
    <w:p w14:paraId="496F1D03" w14:textId="77777777" w:rsidR="00E37AE1" w:rsidRDefault="00E37AE1">
      <w:pPr>
        <w:pStyle w:val="Corpodetexto1"/>
        <w:rPr>
          <w:rFonts w:ascii="Calibri" w:hAnsi="Calibri"/>
          <w:sz w:val="22"/>
          <w:lang w:val="pt-BR"/>
        </w:rPr>
      </w:pPr>
    </w:p>
    <w:p w14:paraId="46B8E297" w14:textId="77777777" w:rsidR="00E37AE1" w:rsidRDefault="00E37AE1">
      <w:pPr>
        <w:pStyle w:val="Corpodetexto1"/>
        <w:rPr>
          <w:rFonts w:ascii="Calibri" w:hAnsi="Calibri"/>
          <w:sz w:val="22"/>
          <w:lang w:val="pt-BR"/>
        </w:rPr>
      </w:pPr>
    </w:p>
    <w:p w14:paraId="3DD9A747" w14:textId="77777777" w:rsidR="00E37AE1" w:rsidRPr="001D4FEF" w:rsidRDefault="00E37AE1">
      <w:pPr>
        <w:pStyle w:val="Corpodetexto1"/>
        <w:rPr>
          <w:rFonts w:ascii="Calibri" w:hAnsi="Calibri"/>
          <w:sz w:val="22"/>
          <w:lang w:val="pt-BR"/>
        </w:rPr>
      </w:pPr>
    </w:p>
    <w:p w14:paraId="12F65FC6" w14:textId="77777777"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45" w:name="_Toc242451460"/>
      <w:bookmarkEnd w:id="40"/>
      <w:bookmarkEnd w:id="41"/>
      <w:bookmarkEnd w:id="42"/>
      <w:bookmarkEnd w:id="43"/>
      <w:bookmarkEnd w:id="44"/>
      <w:r w:rsidRPr="001D4FEF">
        <w:rPr>
          <w:rFonts w:ascii="Calibri" w:hAnsi="Calibri"/>
          <w:b/>
          <w:sz w:val="22"/>
          <w:lang w:val="pt-BR"/>
        </w:rPr>
        <w:lastRenderedPageBreak/>
        <w:t>Teste de Performance</w:t>
      </w:r>
      <w:bookmarkEnd w:id="45"/>
    </w:p>
    <w:p w14:paraId="10C4EAF3" w14:textId="77777777"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6527F3" w14:paraId="6E9A9ED2" w14:textId="77777777" w:rsidTr="00562868">
        <w:trPr>
          <w:cantSplit/>
        </w:trPr>
        <w:tc>
          <w:tcPr>
            <w:tcW w:w="2211" w:type="dxa"/>
          </w:tcPr>
          <w:p w14:paraId="6D7632B5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6A844010" w14:textId="0EE40C8D" w:rsidR="00562868" w:rsidRPr="001D4FEF" w:rsidRDefault="00E37AE1" w:rsidP="00E37AE1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Analisar o desempenho do software.</w:t>
            </w:r>
          </w:p>
        </w:tc>
      </w:tr>
      <w:tr w:rsidR="00562868" w:rsidRPr="006527F3" w14:paraId="199945F5" w14:textId="77777777" w:rsidTr="00562868">
        <w:trPr>
          <w:cantSplit/>
        </w:trPr>
        <w:tc>
          <w:tcPr>
            <w:tcW w:w="2211" w:type="dxa"/>
          </w:tcPr>
          <w:p w14:paraId="3CCBC58A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706624A8" w14:textId="7A605AA4" w:rsidR="00562868" w:rsidRPr="001D4FEF" w:rsidRDefault="00E37AE1" w:rsidP="00E37AE1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Testar o tempo de resposta do software nas variadas funcionalidades.</w:t>
            </w:r>
          </w:p>
        </w:tc>
      </w:tr>
      <w:tr w:rsidR="00562868" w:rsidRPr="006527F3" w14:paraId="51EAF254" w14:textId="77777777" w:rsidTr="00562868">
        <w:trPr>
          <w:cantSplit/>
        </w:trPr>
        <w:tc>
          <w:tcPr>
            <w:tcW w:w="2211" w:type="dxa"/>
          </w:tcPr>
          <w:p w14:paraId="281D8479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0F6FDFD7" w14:textId="6AB31047" w:rsidR="00562868" w:rsidRPr="001D4FEF" w:rsidRDefault="00E37AE1" w:rsidP="00E37AE1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Quando o tempo de resposta for satisfatório.</w:t>
            </w:r>
          </w:p>
        </w:tc>
      </w:tr>
      <w:tr w:rsidR="00562868" w:rsidRPr="001D4FEF" w14:paraId="3FDEF6A6" w14:textId="77777777" w:rsidTr="00562868">
        <w:trPr>
          <w:cantSplit/>
        </w:trPr>
        <w:tc>
          <w:tcPr>
            <w:tcW w:w="2211" w:type="dxa"/>
          </w:tcPr>
          <w:p w14:paraId="3D5F5556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0D598F66" w14:textId="065528F8" w:rsidR="00562868" w:rsidRPr="001D4FEF" w:rsidRDefault="0069568E" w:rsidP="00E37AE1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 xml:space="preserve">Nenhuma </w:t>
            </w:r>
          </w:p>
        </w:tc>
      </w:tr>
    </w:tbl>
    <w:p w14:paraId="67A919CA" w14:textId="77777777"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14:paraId="64763606" w14:textId="0C117323" w:rsidR="001173B8" w:rsidRPr="001D4FEF" w:rsidRDefault="001173B8" w:rsidP="00562868">
      <w:pPr>
        <w:pStyle w:val="Ttulo3"/>
        <w:spacing w:before="200" w:line="120" w:lineRule="exact"/>
        <w:rPr>
          <w:rFonts w:ascii="Calibri" w:hAnsi="Calibri"/>
          <w:b/>
          <w:sz w:val="22"/>
          <w:lang w:val="pt-BR"/>
        </w:rPr>
      </w:pPr>
      <w:bookmarkStart w:id="46" w:name="_Toc78907497"/>
      <w:bookmarkStart w:id="47" w:name="_Toc242451463"/>
      <w:r w:rsidRPr="001D4FEF">
        <w:rPr>
          <w:rFonts w:ascii="Calibri" w:hAnsi="Calibri"/>
          <w:b/>
          <w:sz w:val="22"/>
          <w:lang w:val="pt-BR"/>
        </w:rPr>
        <w:t>Teste de Instalação</w:t>
      </w:r>
      <w:bookmarkEnd w:id="46"/>
      <w:bookmarkEnd w:id="47"/>
    </w:p>
    <w:p w14:paraId="2603838F" w14:textId="77777777" w:rsidR="00562868" w:rsidRPr="001D4FEF" w:rsidRDefault="00562868" w:rsidP="00562868"/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6527F3" w14:paraId="6429EF6F" w14:textId="77777777" w:rsidTr="00562868">
        <w:trPr>
          <w:cantSplit/>
        </w:trPr>
        <w:tc>
          <w:tcPr>
            <w:tcW w:w="2211" w:type="dxa"/>
          </w:tcPr>
          <w:p w14:paraId="6FDAD6B2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396B4B06" w14:textId="555E3EAE" w:rsidR="00562868" w:rsidRPr="001D4FEF" w:rsidRDefault="0069568E" w:rsidP="0069568E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se o software é instalado corretamente nos diferentes ambientes.</w:t>
            </w:r>
          </w:p>
        </w:tc>
      </w:tr>
      <w:tr w:rsidR="00562868" w:rsidRPr="006527F3" w14:paraId="5958F485" w14:textId="77777777" w:rsidTr="00562868">
        <w:trPr>
          <w:cantSplit/>
        </w:trPr>
        <w:tc>
          <w:tcPr>
            <w:tcW w:w="2211" w:type="dxa"/>
          </w:tcPr>
          <w:p w14:paraId="37D34F64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40996F8B" w14:textId="62EF16AA" w:rsidR="00562868" w:rsidRPr="001D4FEF" w:rsidRDefault="004A5224" w:rsidP="0069568E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Executar o software em diferentes ambientes e verificar seu comportamento.</w:t>
            </w:r>
          </w:p>
        </w:tc>
      </w:tr>
      <w:tr w:rsidR="00562868" w:rsidRPr="001D4FEF" w14:paraId="0BDDDF9C" w14:textId="77777777" w:rsidTr="00562868">
        <w:trPr>
          <w:cantSplit/>
        </w:trPr>
        <w:tc>
          <w:tcPr>
            <w:tcW w:w="2211" w:type="dxa"/>
          </w:tcPr>
          <w:p w14:paraId="44A98807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2F600DF6" w14:textId="77777777" w:rsidR="00562868" w:rsidRDefault="007B11F8" w:rsidP="007B11F8">
            <w:pPr>
              <w:pStyle w:val="Corpodetexto"/>
              <w:tabs>
                <w:tab w:val="left" w:pos="4873"/>
              </w:tabs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Execução dos testes com sucesso.</w:t>
            </w:r>
          </w:p>
          <w:p w14:paraId="36D45C18" w14:textId="3FC96DC8" w:rsidR="007B11F8" w:rsidRPr="001D4FEF" w:rsidRDefault="007B11F8" w:rsidP="007B11F8">
            <w:pPr>
              <w:pStyle w:val="Corpodetexto"/>
              <w:tabs>
                <w:tab w:val="left" w:pos="4873"/>
              </w:tabs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 xml:space="preserve">Todos os erros corrigidos </w:t>
            </w:r>
          </w:p>
        </w:tc>
      </w:tr>
      <w:tr w:rsidR="00562868" w:rsidRPr="001D4FEF" w14:paraId="396BAF3C" w14:textId="77777777" w:rsidTr="00562868">
        <w:trPr>
          <w:cantSplit/>
        </w:trPr>
        <w:tc>
          <w:tcPr>
            <w:tcW w:w="2211" w:type="dxa"/>
          </w:tcPr>
          <w:p w14:paraId="59D823CF" w14:textId="13045AB4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53E2A89F" w14:textId="52E3BFF4" w:rsidR="00562868" w:rsidRPr="001D4FEF" w:rsidRDefault="007B11F8" w:rsidP="007B11F8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Nenhuma.</w:t>
            </w:r>
          </w:p>
        </w:tc>
      </w:tr>
    </w:tbl>
    <w:p w14:paraId="732E519B" w14:textId="77777777" w:rsidR="001173B8" w:rsidRPr="001D4FEF" w:rsidRDefault="001173B8" w:rsidP="00562868">
      <w:pPr>
        <w:pStyle w:val="Corpodetexto"/>
        <w:ind w:left="0"/>
        <w:rPr>
          <w:rFonts w:ascii="Calibri" w:hAnsi="Calibri"/>
          <w:sz w:val="22"/>
          <w:lang w:val="pt-BR"/>
        </w:rPr>
      </w:pPr>
    </w:p>
    <w:p w14:paraId="52FDAC15" w14:textId="77777777" w:rsidR="001173B8" w:rsidRPr="001D4FEF" w:rsidRDefault="001173B8">
      <w:pPr>
        <w:pStyle w:val="Ttulo2"/>
        <w:spacing w:before="360"/>
        <w:rPr>
          <w:rFonts w:ascii="Calibri" w:hAnsi="Calibri"/>
          <w:sz w:val="22"/>
          <w:lang w:val="pt-BR"/>
        </w:rPr>
      </w:pPr>
      <w:bookmarkStart w:id="48" w:name="_Toc78907498"/>
      <w:bookmarkStart w:id="49" w:name="_Toc242451464"/>
      <w:r w:rsidRPr="001D4FEF">
        <w:rPr>
          <w:rFonts w:ascii="Calibri" w:hAnsi="Calibri"/>
          <w:sz w:val="22"/>
          <w:lang w:val="pt-BR"/>
        </w:rPr>
        <w:t>Ferramentas</w:t>
      </w:r>
      <w:bookmarkEnd w:id="48"/>
      <w:bookmarkEnd w:id="49"/>
    </w:p>
    <w:p w14:paraId="68BF765F" w14:textId="77777777" w:rsidR="001173B8" w:rsidRPr="001D4FEF" w:rsidRDefault="001173B8">
      <w:pPr>
        <w:pStyle w:val="Corpodetexto"/>
        <w:ind w:left="0"/>
        <w:rPr>
          <w:rFonts w:ascii="Calibri" w:hAnsi="Calibri"/>
          <w:sz w:val="22"/>
          <w:lang w:val="pt-BR"/>
        </w:rPr>
      </w:pPr>
      <w:bookmarkStart w:id="50" w:name="_Toc314978543"/>
      <w:bookmarkStart w:id="51" w:name="_Toc324843646"/>
      <w:bookmarkStart w:id="52" w:name="_Toc324851953"/>
      <w:bookmarkStart w:id="53" w:name="_Toc324915536"/>
      <w:r w:rsidRPr="001D4FEF">
        <w:rPr>
          <w:rFonts w:ascii="Calibri" w:hAnsi="Calibri"/>
          <w:sz w:val="22"/>
          <w:lang w:val="pt-BR"/>
        </w:rPr>
        <w:t>As seguintes ferramentas serão empregadas para esse projeto:</w:t>
      </w:r>
    </w:p>
    <w:p w14:paraId="142D0510" w14:textId="77777777" w:rsidR="001173B8" w:rsidRPr="001D4FEF" w:rsidRDefault="001173B8">
      <w:pPr>
        <w:pStyle w:val="Corpodetexto"/>
        <w:rPr>
          <w:rFonts w:ascii="Calibri" w:hAnsi="Calibri"/>
          <w:sz w:val="22"/>
          <w:lang w:val="pt-BR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3150"/>
      </w:tblGrid>
      <w:tr w:rsidR="001173B8" w:rsidRPr="001D4FEF" w14:paraId="1DB39D8A" w14:textId="77777777">
        <w:trPr>
          <w:jc w:val="center"/>
        </w:trPr>
        <w:tc>
          <w:tcPr>
            <w:tcW w:w="3060" w:type="dxa"/>
            <w:tcBorders>
              <w:bottom w:val="single" w:sz="12" w:space="0" w:color="000000"/>
            </w:tcBorders>
          </w:tcPr>
          <w:p w14:paraId="1E27F588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58" w:type="dxa"/>
            <w:tcBorders>
              <w:bottom w:val="single" w:sz="12" w:space="0" w:color="000000"/>
            </w:tcBorders>
          </w:tcPr>
          <w:p w14:paraId="7E031727" w14:textId="77777777"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Ferramenta</w:t>
            </w:r>
          </w:p>
        </w:tc>
        <w:tc>
          <w:tcPr>
            <w:tcW w:w="3150" w:type="dxa"/>
            <w:tcBorders>
              <w:bottom w:val="single" w:sz="12" w:space="0" w:color="000000"/>
            </w:tcBorders>
          </w:tcPr>
          <w:p w14:paraId="579C2E93" w14:textId="77777777"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Vendedor</w:t>
            </w:r>
          </w:p>
        </w:tc>
      </w:tr>
      <w:tr w:rsidR="001173B8" w:rsidRPr="001D4FEF" w14:paraId="25536550" w14:textId="77777777">
        <w:trPr>
          <w:jc w:val="center"/>
        </w:trPr>
        <w:tc>
          <w:tcPr>
            <w:tcW w:w="3060" w:type="dxa"/>
            <w:tcBorders>
              <w:top w:val="nil"/>
            </w:tcBorders>
          </w:tcPr>
          <w:p w14:paraId="0EAF6C56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Gerenciamento de Teste</w:t>
            </w:r>
          </w:p>
        </w:tc>
        <w:tc>
          <w:tcPr>
            <w:tcW w:w="2358" w:type="dxa"/>
            <w:tcBorders>
              <w:top w:val="nil"/>
            </w:tcBorders>
          </w:tcPr>
          <w:p w14:paraId="7ADBD15E" w14:textId="2A5C7ED4" w:rsidR="001173B8" w:rsidRPr="006527F3" w:rsidRDefault="00BE4691">
            <w:pPr>
              <w:jc w:val="center"/>
              <w:rPr>
                <w:rFonts w:ascii="Calibri" w:hAnsi="Calibri"/>
                <w:sz w:val="22"/>
                <w:lang w:val="pt-BR"/>
              </w:rPr>
            </w:pPr>
            <w:r w:rsidRPr="006527F3">
              <w:rPr>
                <w:rFonts w:ascii="Calibri" w:hAnsi="Calibri"/>
                <w:sz w:val="22"/>
                <w:lang w:val="pt-BR"/>
              </w:rPr>
              <w:t xml:space="preserve">Microsoft </w:t>
            </w:r>
            <w:proofErr w:type="spellStart"/>
            <w:r w:rsidRPr="006527F3">
              <w:rPr>
                <w:rFonts w:ascii="Calibri" w:hAnsi="Calibri"/>
                <w:sz w:val="22"/>
                <w:lang w:val="pt-BR"/>
              </w:rPr>
              <w:t>word</w:t>
            </w:r>
            <w:proofErr w:type="spellEnd"/>
            <w:r w:rsidRPr="006527F3">
              <w:rPr>
                <w:rFonts w:ascii="Calibri" w:hAnsi="Calibri"/>
                <w:sz w:val="22"/>
                <w:lang w:val="pt-BR"/>
              </w:rPr>
              <w:t xml:space="preserve"> 2010 e Microsoft Excel 2010</w:t>
            </w:r>
          </w:p>
        </w:tc>
        <w:tc>
          <w:tcPr>
            <w:tcW w:w="3150" w:type="dxa"/>
            <w:tcBorders>
              <w:top w:val="nil"/>
            </w:tcBorders>
          </w:tcPr>
          <w:p w14:paraId="5DFBF0D8" w14:textId="6978D37C" w:rsidR="001173B8" w:rsidRPr="001D4FEF" w:rsidRDefault="00BE4691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Microsoft</w:t>
            </w:r>
          </w:p>
        </w:tc>
      </w:tr>
      <w:tr w:rsidR="00E61FFE" w:rsidRPr="001D4FEF" w14:paraId="38A2996F" w14:textId="77777777" w:rsidTr="008B4EB7">
        <w:trPr>
          <w:jc w:val="center"/>
        </w:trPr>
        <w:tc>
          <w:tcPr>
            <w:tcW w:w="3060" w:type="dxa"/>
          </w:tcPr>
          <w:p w14:paraId="0B62758C" w14:textId="77777777" w:rsidR="00E61FFE" w:rsidRPr="001D4FEF" w:rsidRDefault="00E61FFE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Projeto de Teste</w:t>
            </w:r>
          </w:p>
        </w:tc>
        <w:tc>
          <w:tcPr>
            <w:tcW w:w="2358" w:type="dxa"/>
          </w:tcPr>
          <w:p w14:paraId="5B443A46" w14:textId="20710E50" w:rsidR="00E61FFE" w:rsidRPr="001D4FEF" w:rsidRDefault="00BE4691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6527F3">
              <w:rPr>
                <w:rFonts w:ascii="Calibri" w:hAnsi="Calibri"/>
                <w:sz w:val="22"/>
                <w:lang w:val="pt-BR"/>
              </w:rPr>
              <w:t xml:space="preserve">Microsoft </w:t>
            </w:r>
            <w:proofErr w:type="spellStart"/>
            <w:r w:rsidRPr="006527F3">
              <w:rPr>
                <w:rFonts w:ascii="Calibri" w:hAnsi="Calibri"/>
                <w:sz w:val="22"/>
                <w:lang w:val="pt-BR"/>
              </w:rPr>
              <w:t>word</w:t>
            </w:r>
            <w:proofErr w:type="spellEnd"/>
            <w:r w:rsidRPr="006527F3">
              <w:rPr>
                <w:rFonts w:ascii="Calibri" w:hAnsi="Calibri"/>
                <w:sz w:val="22"/>
                <w:lang w:val="pt-BR"/>
              </w:rPr>
              <w:t xml:space="preserve"> 2010 e Microsoft Excel 2010</w:t>
            </w:r>
          </w:p>
        </w:tc>
        <w:tc>
          <w:tcPr>
            <w:tcW w:w="3150" w:type="dxa"/>
          </w:tcPr>
          <w:p w14:paraId="637C7508" w14:textId="592CA99C" w:rsidR="00E61FFE" w:rsidRPr="001D4FEF" w:rsidRDefault="00BE4691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 xml:space="preserve">Microsoft </w:t>
            </w:r>
          </w:p>
        </w:tc>
      </w:tr>
      <w:tr w:rsidR="001173B8" w:rsidRPr="001D4FEF" w14:paraId="4D751E32" w14:textId="77777777">
        <w:trPr>
          <w:jc w:val="center"/>
        </w:trPr>
        <w:tc>
          <w:tcPr>
            <w:tcW w:w="3060" w:type="dxa"/>
          </w:tcPr>
          <w:p w14:paraId="50E515E2" w14:textId="77777777" w:rsidR="001173B8" w:rsidRPr="001D4FEF" w:rsidRDefault="00E61FFE" w:rsidP="00E61FFE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Gerenciamento de incidentes </w:t>
            </w:r>
          </w:p>
        </w:tc>
        <w:tc>
          <w:tcPr>
            <w:tcW w:w="2358" w:type="dxa"/>
          </w:tcPr>
          <w:p w14:paraId="7F8561C7" w14:textId="77777777"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14:paraId="3B0517F6" w14:textId="77777777"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 w14:paraId="74E21A01" w14:textId="77777777">
        <w:trPr>
          <w:jc w:val="center"/>
        </w:trPr>
        <w:tc>
          <w:tcPr>
            <w:tcW w:w="3060" w:type="dxa"/>
          </w:tcPr>
          <w:p w14:paraId="2114383C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Gerenciamento de Projeto</w:t>
            </w:r>
          </w:p>
        </w:tc>
        <w:tc>
          <w:tcPr>
            <w:tcW w:w="2358" w:type="dxa"/>
          </w:tcPr>
          <w:p w14:paraId="1FBE27FF" w14:textId="77777777"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14:paraId="5D111F14" w14:textId="77777777"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686FAEA2" w14:textId="31D7D134" w:rsidR="001173B8" w:rsidRPr="001D4FEF" w:rsidRDefault="001173B8" w:rsidP="008B4EB7">
      <w:pPr>
        <w:pStyle w:val="Ttulo2"/>
        <w:spacing w:before="360"/>
        <w:rPr>
          <w:rFonts w:ascii="Calibri" w:hAnsi="Calibri"/>
          <w:sz w:val="22"/>
          <w:lang w:val="pt-BR"/>
        </w:rPr>
      </w:pPr>
      <w:bookmarkStart w:id="54" w:name="_Toc78907502"/>
      <w:bookmarkEnd w:id="50"/>
      <w:bookmarkEnd w:id="51"/>
      <w:bookmarkEnd w:id="52"/>
      <w:bookmarkEnd w:id="53"/>
      <w:r w:rsidRPr="001D4FEF">
        <w:rPr>
          <w:rFonts w:ascii="Calibri" w:hAnsi="Calibri"/>
          <w:sz w:val="26"/>
          <w:lang w:val="pt-BR"/>
        </w:rPr>
        <w:t xml:space="preserve"> </w:t>
      </w:r>
      <w:bookmarkStart w:id="55" w:name="_Toc242451465"/>
      <w:r w:rsidR="008B4EB7" w:rsidRPr="001D4FEF">
        <w:rPr>
          <w:rFonts w:ascii="Calibri" w:hAnsi="Calibri"/>
          <w:sz w:val="22"/>
          <w:lang w:val="pt-BR"/>
        </w:rPr>
        <w:t>Riscos</w:t>
      </w:r>
      <w:bookmarkEnd w:id="55"/>
    </w:p>
    <w:tbl>
      <w:tblPr>
        <w:tblW w:w="0" w:type="auto"/>
        <w:tblInd w:w="4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2031"/>
        <w:gridCol w:w="2387"/>
        <w:gridCol w:w="4683"/>
      </w:tblGrid>
      <w:tr w:rsidR="0010379D" w:rsidRPr="001D4FEF" w14:paraId="325EFECF" w14:textId="77777777" w:rsidTr="00F4479D">
        <w:tc>
          <w:tcPr>
            <w:tcW w:w="2031" w:type="dxa"/>
            <w:tcBorders>
              <w:bottom w:val="single" w:sz="12" w:space="0" w:color="000000"/>
            </w:tcBorders>
          </w:tcPr>
          <w:p w14:paraId="1F8B6035" w14:textId="77777777" w:rsidR="0010379D" w:rsidRPr="001D4FEF" w:rsidRDefault="0010379D" w:rsidP="008B4EB7">
            <w:pPr>
              <w:pStyle w:val="Corpodetexto1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Risco </w:t>
            </w:r>
          </w:p>
        </w:tc>
        <w:tc>
          <w:tcPr>
            <w:tcW w:w="2387" w:type="dxa"/>
            <w:tcBorders>
              <w:bottom w:val="single" w:sz="12" w:space="0" w:color="000000"/>
            </w:tcBorders>
          </w:tcPr>
          <w:p w14:paraId="40F6A58C" w14:textId="77777777" w:rsidR="0010379D" w:rsidRPr="001D4FEF" w:rsidRDefault="0010379D" w:rsidP="008B4EB7">
            <w:pPr>
              <w:pStyle w:val="Corpodetexto1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Mitigação</w:t>
            </w:r>
          </w:p>
        </w:tc>
        <w:tc>
          <w:tcPr>
            <w:tcW w:w="4683" w:type="dxa"/>
            <w:tcBorders>
              <w:bottom w:val="single" w:sz="12" w:space="0" w:color="000000"/>
            </w:tcBorders>
          </w:tcPr>
          <w:p w14:paraId="5139D2F6" w14:textId="77777777" w:rsidR="0010379D" w:rsidRPr="001D4FEF" w:rsidRDefault="00562868" w:rsidP="008B4EB7">
            <w:pPr>
              <w:pStyle w:val="Corpodetexto1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Contingência</w:t>
            </w:r>
          </w:p>
        </w:tc>
      </w:tr>
      <w:tr w:rsidR="0010379D" w:rsidRPr="001D4FEF" w14:paraId="5E65BDA9" w14:textId="77777777" w:rsidTr="00F4479D">
        <w:tc>
          <w:tcPr>
            <w:tcW w:w="2031" w:type="dxa"/>
            <w:tcBorders>
              <w:top w:val="nil"/>
            </w:tcBorders>
          </w:tcPr>
          <w:p w14:paraId="01622411" w14:textId="77777777" w:rsidR="0010379D" w:rsidRPr="001D4FEF" w:rsidRDefault="0010379D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14:paraId="2D0E63FD" w14:textId="77777777" w:rsidR="0010379D" w:rsidRPr="001D4FEF" w:rsidRDefault="0010379D" w:rsidP="0010379D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14:paraId="1C1EA327" w14:textId="77777777" w:rsidR="0010379D" w:rsidRPr="001D4FEF" w:rsidRDefault="0010379D" w:rsidP="0010379D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10379D" w:rsidRPr="001D4FEF" w14:paraId="51ED81CF" w14:textId="77777777" w:rsidTr="00F4479D">
        <w:tc>
          <w:tcPr>
            <w:tcW w:w="2031" w:type="dxa"/>
            <w:tcBorders>
              <w:top w:val="nil"/>
            </w:tcBorders>
          </w:tcPr>
          <w:p w14:paraId="0029DE38" w14:textId="77777777" w:rsidR="0010379D" w:rsidRPr="001D4FEF" w:rsidRDefault="0010379D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14:paraId="613EAFA8" w14:textId="77777777" w:rsidR="0010379D" w:rsidRPr="001D4FEF" w:rsidRDefault="0010379D" w:rsidP="0010379D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14:paraId="3CE5AB68" w14:textId="77777777" w:rsidR="0010379D" w:rsidRPr="001D4FEF" w:rsidRDefault="0010379D" w:rsidP="0010379D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10379D" w:rsidRPr="001D4FEF" w14:paraId="3597DB69" w14:textId="77777777" w:rsidTr="00F4479D">
        <w:tc>
          <w:tcPr>
            <w:tcW w:w="2031" w:type="dxa"/>
            <w:tcBorders>
              <w:top w:val="nil"/>
            </w:tcBorders>
          </w:tcPr>
          <w:p w14:paraId="1F99B18D" w14:textId="77777777" w:rsidR="0010379D" w:rsidRPr="001D4FEF" w:rsidRDefault="0010379D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14:paraId="663D2F69" w14:textId="77777777" w:rsidR="0010379D" w:rsidRPr="001D4FEF" w:rsidRDefault="0010379D" w:rsidP="000B3506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14:paraId="5450AA08" w14:textId="77777777" w:rsidR="0010379D" w:rsidRPr="001D4FEF" w:rsidRDefault="0010379D" w:rsidP="000B3506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10379D" w:rsidRPr="001D4FEF" w14:paraId="75011EFD" w14:textId="77777777" w:rsidTr="00F4479D">
        <w:tc>
          <w:tcPr>
            <w:tcW w:w="2031" w:type="dxa"/>
            <w:tcBorders>
              <w:top w:val="nil"/>
            </w:tcBorders>
          </w:tcPr>
          <w:p w14:paraId="1DC91134" w14:textId="77777777" w:rsidR="0010379D" w:rsidRPr="001D4FEF" w:rsidRDefault="0010379D" w:rsidP="00227DBD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14:paraId="45A5CB5C" w14:textId="77777777" w:rsidR="0010379D" w:rsidRPr="001D4FEF" w:rsidRDefault="0010379D" w:rsidP="000B3506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14:paraId="04776F9A" w14:textId="77777777" w:rsidR="000B3506" w:rsidRPr="001D4FEF" w:rsidRDefault="000B3506" w:rsidP="00B20DA1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10379D" w:rsidRPr="001D4FEF" w14:paraId="3DF61045" w14:textId="77777777" w:rsidTr="00F4479D">
        <w:tc>
          <w:tcPr>
            <w:tcW w:w="2031" w:type="dxa"/>
            <w:tcBorders>
              <w:top w:val="nil"/>
            </w:tcBorders>
          </w:tcPr>
          <w:p w14:paraId="470ECB04" w14:textId="77777777" w:rsidR="0010379D" w:rsidRPr="001D4FEF" w:rsidRDefault="0010379D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14:paraId="1D8F4314" w14:textId="77777777" w:rsidR="0010379D" w:rsidRPr="001D4FEF" w:rsidRDefault="0010379D" w:rsidP="001B0575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14:paraId="1C0D1BF4" w14:textId="77777777" w:rsidR="0010379D" w:rsidRPr="001D4FEF" w:rsidRDefault="0010379D" w:rsidP="001B0575">
            <w:pPr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23DAFC7D" w14:textId="77777777" w:rsidR="008B4EB7" w:rsidRPr="001D4FEF" w:rsidRDefault="008B4EB7" w:rsidP="008B4EB7">
      <w:pPr>
        <w:rPr>
          <w:lang w:val="pt-BR"/>
        </w:rPr>
      </w:pPr>
    </w:p>
    <w:p w14:paraId="2314FD96" w14:textId="77777777" w:rsidR="008D289F" w:rsidRPr="001D4FEF" w:rsidRDefault="008D289F" w:rsidP="008B4EB7">
      <w:pPr>
        <w:rPr>
          <w:lang w:val="pt-BR"/>
        </w:rPr>
      </w:pPr>
    </w:p>
    <w:p w14:paraId="7751237A" w14:textId="77777777" w:rsidR="00562868" w:rsidRPr="001D4FEF" w:rsidRDefault="00562868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14:paraId="7ECB042A" w14:textId="77777777" w:rsidR="002732DA" w:rsidRPr="001D4FEF" w:rsidRDefault="002732DA" w:rsidP="008B4EB7">
      <w:pPr>
        <w:rPr>
          <w:lang w:val="pt-BR"/>
        </w:rPr>
      </w:pPr>
    </w:p>
    <w:p w14:paraId="4D6BC168" w14:textId="77777777" w:rsidR="008D289F" w:rsidRPr="001D4FEF" w:rsidRDefault="008D289F" w:rsidP="008D289F">
      <w:pPr>
        <w:pStyle w:val="Ttulo1"/>
        <w:rPr>
          <w:rFonts w:ascii="Calibri" w:hAnsi="Calibri"/>
          <w:sz w:val="26"/>
          <w:lang w:val="pt-BR"/>
        </w:rPr>
      </w:pPr>
      <w:bookmarkStart w:id="56" w:name="_Toc242451466"/>
      <w:r w:rsidRPr="001D4FEF">
        <w:rPr>
          <w:rFonts w:ascii="Calibri" w:hAnsi="Calibri"/>
          <w:sz w:val="26"/>
          <w:lang w:val="pt-BR"/>
        </w:rPr>
        <w:t>Requisitos de suspensão e retomada</w:t>
      </w:r>
      <w:bookmarkEnd w:id="56"/>
    </w:p>
    <w:p w14:paraId="39E7A041" w14:textId="2CAFF3FB" w:rsidR="008D289F" w:rsidRPr="001D4FEF" w:rsidRDefault="004C42C4" w:rsidP="008B4EB7">
      <w:pPr>
        <w:rPr>
          <w:lang w:val="pt-BR"/>
        </w:rPr>
      </w:pPr>
      <w:r>
        <w:rPr>
          <w:lang w:val="pt-BR"/>
        </w:rPr>
        <w:t xml:space="preserve">O teste do software será suspensa quando apresentar erros </w:t>
      </w:r>
    </w:p>
    <w:p w14:paraId="05FB9F8E" w14:textId="77777777" w:rsidR="00562868" w:rsidRPr="001D4FEF" w:rsidRDefault="00562868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14:paraId="2124B812" w14:textId="77777777" w:rsidR="00562868" w:rsidRPr="001D4FEF" w:rsidRDefault="00562868" w:rsidP="008B4EB7">
      <w:pPr>
        <w:rPr>
          <w:lang w:val="pt-BR"/>
        </w:rPr>
      </w:pPr>
    </w:p>
    <w:p w14:paraId="18B647D5" w14:textId="77777777" w:rsidR="008B4EB7" w:rsidRPr="001D4FEF" w:rsidRDefault="00562868" w:rsidP="009960B3">
      <w:pPr>
        <w:pStyle w:val="Ttulo1"/>
        <w:rPr>
          <w:rFonts w:ascii="Calibri" w:hAnsi="Calibri"/>
          <w:sz w:val="26"/>
          <w:lang w:val="pt-BR"/>
        </w:rPr>
      </w:pPr>
      <w:bookmarkStart w:id="57" w:name="_Toc242451467"/>
      <w:r w:rsidRPr="001D4FEF">
        <w:rPr>
          <w:rFonts w:ascii="Calibri" w:hAnsi="Calibri"/>
          <w:sz w:val="26"/>
          <w:lang w:val="pt-BR"/>
        </w:rPr>
        <w:t>Matriz de rastreabilidade</w:t>
      </w:r>
      <w:bookmarkEnd w:id="57"/>
    </w:p>
    <w:p w14:paraId="23EE802F" w14:textId="77777777" w:rsidR="0081191E" w:rsidRPr="001D4FEF" w:rsidRDefault="0081191E" w:rsidP="0081191E">
      <w:pPr>
        <w:pStyle w:val="Ttulo1"/>
        <w:numPr>
          <w:ilvl w:val="0"/>
          <w:numId w:val="0"/>
        </w:numPr>
        <w:rPr>
          <w:rFonts w:ascii="Calibri" w:hAnsi="Calibri"/>
          <w:sz w:val="26"/>
          <w:lang w:val="pt-BR"/>
        </w:rPr>
      </w:pPr>
    </w:p>
    <w:p w14:paraId="0FB861B2" w14:textId="77777777" w:rsidR="00562868" w:rsidRPr="001D4FEF" w:rsidRDefault="00562868">
      <w:pPr>
        <w:widowControl/>
        <w:spacing w:line="240" w:lineRule="auto"/>
      </w:pPr>
      <w:r w:rsidRPr="001D4FEF">
        <w:br w:type="page"/>
      </w:r>
    </w:p>
    <w:p w14:paraId="2F889C3E" w14:textId="77777777" w:rsidR="0081191E" w:rsidRPr="001D4FEF" w:rsidRDefault="0081191E" w:rsidP="0081191E">
      <w:pPr>
        <w:pStyle w:val="Ttulo1"/>
        <w:rPr>
          <w:rFonts w:ascii="Calibri" w:hAnsi="Calibri"/>
          <w:sz w:val="26"/>
          <w:lang w:val="pt-BR"/>
        </w:rPr>
      </w:pPr>
      <w:bookmarkStart w:id="58" w:name="_Toc242451468"/>
      <w:r w:rsidRPr="001D4FEF">
        <w:rPr>
          <w:rFonts w:ascii="Calibri" w:hAnsi="Calibri"/>
          <w:sz w:val="26"/>
          <w:lang w:val="pt-BR"/>
        </w:rPr>
        <w:lastRenderedPageBreak/>
        <w:t>Responsabilidades</w:t>
      </w:r>
      <w:bookmarkEnd w:id="58"/>
    </w:p>
    <w:p w14:paraId="26DEC14E" w14:textId="77777777" w:rsidR="009960B3" w:rsidRPr="001D4FEF" w:rsidRDefault="009960B3" w:rsidP="008B4EB7">
      <w:pPr>
        <w:rPr>
          <w:lang w:val="pt-BR"/>
        </w:rPr>
      </w:pPr>
    </w:p>
    <w:p w14:paraId="4AAA8B73" w14:textId="77777777" w:rsidR="00562868" w:rsidRPr="001D4FEF" w:rsidRDefault="00562868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14:paraId="0BB4AAE0" w14:textId="77777777" w:rsidR="002732DA" w:rsidRPr="001D4FEF" w:rsidRDefault="002732DA" w:rsidP="002732DA">
      <w:pPr>
        <w:pStyle w:val="Ttulo1"/>
        <w:rPr>
          <w:rFonts w:ascii="Calibri" w:hAnsi="Calibri"/>
          <w:sz w:val="26"/>
          <w:lang w:val="pt-BR"/>
        </w:rPr>
      </w:pPr>
      <w:bookmarkStart w:id="59" w:name="_Toc242451469"/>
      <w:r w:rsidRPr="001D4FEF">
        <w:rPr>
          <w:rFonts w:ascii="Calibri" w:hAnsi="Calibri"/>
          <w:sz w:val="26"/>
          <w:lang w:val="pt-BR"/>
        </w:rPr>
        <w:lastRenderedPageBreak/>
        <w:t>Necessidade treinamento da equipe</w:t>
      </w:r>
      <w:bookmarkEnd w:id="59"/>
    </w:p>
    <w:p w14:paraId="2D0BFCA9" w14:textId="049A7586" w:rsidR="002732DA" w:rsidRPr="001D4FEF" w:rsidRDefault="004C42C4" w:rsidP="002732DA">
      <w:pPr>
        <w:rPr>
          <w:lang w:val="pt-BR"/>
        </w:rPr>
      </w:pPr>
      <w:r>
        <w:rPr>
          <w:lang w:val="pt-BR"/>
        </w:rPr>
        <w:t>Não será necessário treinar a equipe</w:t>
      </w:r>
    </w:p>
    <w:p w14:paraId="3FE8BC75" w14:textId="77777777" w:rsidR="001D4FEF" w:rsidRPr="001D4FEF" w:rsidRDefault="001D4FEF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14:paraId="5E929EE8" w14:textId="77777777" w:rsidR="001D4FEF" w:rsidRPr="001D4FEF" w:rsidRDefault="001D4FEF" w:rsidP="002732DA">
      <w:pPr>
        <w:rPr>
          <w:lang w:val="pt-BR"/>
        </w:rPr>
      </w:pPr>
    </w:p>
    <w:p w14:paraId="39E71248" w14:textId="77777777" w:rsidR="002732DA" w:rsidRPr="001D4FEF" w:rsidRDefault="002732DA" w:rsidP="002732DA">
      <w:pPr>
        <w:pStyle w:val="Ttulo1"/>
        <w:rPr>
          <w:rFonts w:ascii="Calibri" w:hAnsi="Calibri"/>
          <w:sz w:val="26"/>
          <w:lang w:val="pt-BR"/>
        </w:rPr>
      </w:pPr>
      <w:bookmarkStart w:id="60" w:name="_Toc242451470"/>
      <w:r w:rsidRPr="001D4FEF">
        <w:rPr>
          <w:rFonts w:ascii="Calibri" w:hAnsi="Calibri"/>
          <w:sz w:val="26"/>
          <w:lang w:val="pt-BR"/>
        </w:rPr>
        <w:t>Cobertura dos testes</w:t>
      </w:r>
      <w:bookmarkEnd w:id="60"/>
    </w:p>
    <w:p w14:paraId="70B5327D" w14:textId="77777777" w:rsidR="002732DA" w:rsidRPr="001D4FEF" w:rsidRDefault="002732DA" w:rsidP="002732DA">
      <w:pPr>
        <w:rPr>
          <w:lang w:val="pt-BR"/>
        </w:rPr>
      </w:pPr>
    </w:p>
    <w:p w14:paraId="725ED98C" w14:textId="77777777" w:rsidR="001D4FEF" w:rsidRPr="001D4FEF" w:rsidRDefault="001D4FEF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14:paraId="3BCCBEAE" w14:textId="77777777" w:rsidR="001173B8" w:rsidRPr="001D4FEF" w:rsidRDefault="001173B8" w:rsidP="001173B8">
      <w:pPr>
        <w:pStyle w:val="Ttulo1"/>
        <w:rPr>
          <w:rFonts w:ascii="Calibri" w:hAnsi="Calibri"/>
          <w:szCs w:val="24"/>
          <w:lang w:val="pt-BR"/>
        </w:rPr>
      </w:pPr>
      <w:bookmarkStart w:id="61" w:name="_Toc242451471"/>
      <w:r w:rsidRPr="001D4FEF">
        <w:rPr>
          <w:rFonts w:ascii="Calibri" w:hAnsi="Calibri"/>
          <w:sz w:val="26"/>
          <w:lang w:val="pt-BR"/>
        </w:rPr>
        <w:lastRenderedPageBreak/>
        <w:t>Cronograma</w:t>
      </w:r>
      <w:bookmarkEnd w:id="54"/>
      <w:bookmarkEnd w:id="61"/>
    </w:p>
    <w:p w14:paraId="38BBE590" w14:textId="77777777" w:rsidR="001173B8" w:rsidRPr="004349A4" w:rsidRDefault="001173B8" w:rsidP="00CC411E">
      <w:pPr>
        <w:rPr>
          <w:lang w:val="pt-BR"/>
        </w:rPr>
      </w:pPr>
    </w:p>
    <w:sectPr w:rsidR="001173B8" w:rsidRPr="004349A4" w:rsidSect="001173B8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721DB3" w14:textId="77777777" w:rsidR="007C234B" w:rsidRDefault="007C234B">
      <w:pPr>
        <w:spacing w:line="240" w:lineRule="auto"/>
      </w:pPr>
      <w:r>
        <w:separator/>
      </w:r>
    </w:p>
  </w:endnote>
  <w:endnote w:type="continuationSeparator" w:id="0">
    <w:p w14:paraId="2DD643BD" w14:textId="77777777" w:rsidR="007C234B" w:rsidRDefault="007C23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80E4EE" w14:textId="77777777" w:rsidR="00C06E49" w:rsidRDefault="00C06E49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ACF62D" w14:textId="77777777" w:rsidR="00C06E49" w:rsidRDefault="00C06E4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FAC07B" w14:textId="77777777" w:rsidR="007C234B" w:rsidRDefault="007C234B">
      <w:pPr>
        <w:spacing w:line="240" w:lineRule="auto"/>
      </w:pPr>
      <w:r>
        <w:separator/>
      </w:r>
    </w:p>
  </w:footnote>
  <w:footnote w:type="continuationSeparator" w:id="0">
    <w:p w14:paraId="33CC9C86" w14:textId="77777777" w:rsidR="007C234B" w:rsidRDefault="007C23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693EBD" w14:textId="77777777" w:rsidR="00C06E49" w:rsidRDefault="00C06E49">
    <w:pPr>
      <w:pBdr>
        <w:top w:val="single" w:sz="6" w:space="1" w:color="auto"/>
      </w:pBdr>
    </w:pPr>
  </w:p>
  <w:p w14:paraId="4B98C8E7" w14:textId="77777777" w:rsidR="00C06E49" w:rsidRDefault="00C06E49">
    <w:pPr>
      <w:pStyle w:val="Cabealho"/>
    </w:pPr>
  </w:p>
  <w:p w14:paraId="3F602381" w14:textId="77777777" w:rsidR="00C06E49" w:rsidRDefault="00C06E49"/>
  <w:p w14:paraId="663EE0AE" w14:textId="77777777" w:rsidR="00C06E49" w:rsidRDefault="00C06E4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AB1488" w14:textId="77777777" w:rsidR="00C06E49" w:rsidRDefault="00C06E49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F6C79" w14:textId="77777777" w:rsidR="00C06E49" w:rsidRDefault="00C06E4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12D7718E"/>
    <w:multiLevelType w:val="hybridMultilevel"/>
    <w:tmpl w:val="65922D58"/>
    <w:lvl w:ilvl="0" w:tplc="7BCE19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AEFD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518AF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AC9B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223D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B88F2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2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5281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666CC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307343"/>
    <w:multiLevelType w:val="hybridMultilevel"/>
    <w:tmpl w:val="F02C5A14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16553A0"/>
    <w:multiLevelType w:val="hybridMultilevel"/>
    <w:tmpl w:val="C3B8F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EB2C5A"/>
    <w:multiLevelType w:val="hybridMultilevel"/>
    <w:tmpl w:val="43D4AB28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2AE06D8"/>
    <w:multiLevelType w:val="hybridMultilevel"/>
    <w:tmpl w:val="F24E4D78"/>
    <w:lvl w:ilvl="0" w:tplc="0409000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343612"/>
    <w:multiLevelType w:val="hybridMultilevel"/>
    <w:tmpl w:val="1D7A2104"/>
    <w:lvl w:ilvl="0" w:tplc="A46E7FD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E528E25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9FB8F1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16F2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96EAC5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350C9F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BC696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2E48D3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1D8CCB0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8">
    <w:nsid w:val="4536748C"/>
    <w:multiLevelType w:val="hybridMultilevel"/>
    <w:tmpl w:val="3620CE86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A5B57ED"/>
    <w:multiLevelType w:val="hybridMultilevel"/>
    <w:tmpl w:val="DD302DAC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54D07E2D"/>
    <w:multiLevelType w:val="hybridMultilevel"/>
    <w:tmpl w:val="901616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5A73E31"/>
    <w:multiLevelType w:val="hybridMultilevel"/>
    <w:tmpl w:val="3A9A91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78F506F"/>
    <w:multiLevelType w:val="hybridMultilevel"/>
    <w:tmpl w:val="E4C04308"/>
    <w:lvl w:ilvl="0" w:tplc="BE86BE1C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BF92B9D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4102A4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48E85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BCE41B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7B5AB3E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7E18CCD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9A2110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DB72399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5A484C5A"/>
    <w:multiLevelType w:val="hybridMultilevel"/>
    <w:tmpl w:val="B2AAD6F0"/>
    <w:lvl w:ilvl="0" w:tplc="47029A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D406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18E66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72A3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462E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468FB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F0D2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684F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29A6D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D070E9C"/>
    <w:multiLevelType w:val="hybridMultilevel"/>
    <w:tmpl w:val="74D6ADBA"/>
    <w:lvl w:ilvl="0" w:tplc="0A4ED442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ascii="Wingdings" w:hAnsi="Wingdings" w:hint="default"/>
      </w:rPr>
    </w:lvl>
    <w:lvl w:ilvl="1" w:tplc="6DAA987C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3B547584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CFD6C348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3C448BF2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4C90BCDA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A0520876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0AD6FED8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2F9CCE2A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15">
    <w:nsid w:val="5DF0191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6355F2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8205A90"/>
    <w:multiLevelType w:val="hybridMultilevel"/>
    <w:tmpl w:val="0C66034A"/>
    <w:lvl w:ilvl="0" w:tplc="643A60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84E7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E44C0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A24B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C4C6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D66C0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8806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3887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21257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BDA5BF4"/>
    <w:multiLevelType w:val="hybridMultilevel"/>
    <w:tmpl w:val="F02C5A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C444A37"/>
    <w:multiLevelType w:val="hybridMultilevel"/>
    <w:tmpl w:val="C65E9804"/>
    <w:lvl w:ilvl="0" w:tplc="ABF43C36">
      <w:start w:val="1"/>
      <w:numFmt w:val="bullet"/>
      <w:lvlText w:val=""/>
      <w:lvlJc w:val="left"/>
      <w:pPr>
        <w:tabs>
          <w:tab w:val="num" w:pos="1070"/>
        </w:tabs>
        <w:ind w:left="1070" w:hanging="360"/>
      </w:pPr>
      <w:rPr>
        <w:rFonts w:ascii="Wingdings" w:hAnsi="Wingdings" w:hint="default"/>
      </w:rPr>
    </w:lvl>
    <w:lvl w:ilvl="1" w:tplc="73340DB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B3A8A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6A0002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8A0EA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2B433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5BECD0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C4C6D2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29DADC0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70444391"/>
    <w:multiLevelType w:val="hybridMultilevel"/>
    <w:tmpl w:val="82EC0F96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1D12AC9"/>
    <w:multiLevelType w:val="hybridMultilevel"/>
    <w:tmpl w:val="DC9E4022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1D4300E"/>
    <w:multiLevelType w:val="hybridMultilevel"/>
    <w:tmpl w:val="8C62209E"/>
    <w:lvl w:ilvl="0" w:tplc="895CF9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C62C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4D406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222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8EC1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D222D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1C78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0E90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766DA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20A4A1D"/>
    <w:multiLevelType w:val="multilevel"/>
    <w:tmpl w:val="359045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Esti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7B3D20E2"/>
    <w:multiLevelType w:val="hybridMultilevel"/>
    <w:tmpl w:val="8D5C81AC"/>
    <w:lvl w:ilvl="0" w:tplc="6B82F1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A87D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6AE88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C208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5A4F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CE20F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C2D6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9E67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5BC14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7"/>
  </w:num>
  <w:num w:numId="5">
    <w:abstractNumId w:val="6"/>
  </w:num>
  <w:num w:numId="6">
    <w:abstractNumId w:val="19"/>
  </w:num>
  <w:num w:numId="7">
    <w:abstractNumId w:val="24"/>
  </w:num>
  <w:num w:numId="8">
    <w:abstractNumId w:val="1"/>
  </w:num>
  <w:num w:numId="9">
    <w:abstractNumId w:val="22"/>
  </w:num>
  <w:num w:numId="10">
    <w:abstractNumId w:val="17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23"/>
  </w:num>
  <w:num w:numId="17">
    <w:abstractNumId w:val="21"/>
  </w:num>
  <w:num w:numId="18">
    <w:abstractNumId w:val="20"/>
  </w:num>
  <w:num w:numId="19">
    <w:abstractNumId w:val="4"/>
  </w:num>
  <w:num w:numId="20">
    <w:abstractNumId w:val="18"/>
  </w:num>
  <w:num w:numId="21">
    <w:abstractNumId w:val="2"/>
  </w:num>
  <w:num w:numId="22">
    <w:abstractNumId w:val="8"/>
  </w:num>
  <w:num w:numId="23">
    <w:abstractNumId w:val="11"/>
  </w:num>
  <w:num w:numId="24">
    <w:abstractNumId w:val="10"/>
  </w:num>
  <w:num w:numId="25">
    <w:abstractNumId w:val="3"/>
  </w:num>
  <w:num w:numId="26">
    <w:abstractNumId w:val="5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9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8" w:dllVersion="513" w:checkStyle="1"/>
  <w:activeWritingStyle w:appName="MSWord" w:lang="en-GB" w:vendorID="8" w:dllVersion="513" w:checkStyle="1"/>
  <w:activeWritingStyle w:appName="MSWord" w:lang="pt-BR" w:vendorID="1" w:dllVersion="513" w:checkStyle="1"/>
  <w:activeWritingStyle w:appName="MSWord" w:lang="pt-PT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374"/>
    <w:rsid w:val="00014843"/>
    <w:rsid w:val="000347E3"/>
    <w:rsid w:val="00080990"/>
    <w:rsid w:val="00084E33"/>
    <w:rsid w:val="0008513A"/>
    <w:rsid w:val="0009106A"/>
    <w:rsid w:val="000B0543"/>
    <w:rsid w:val="000B3506"/>
    <w:rsid w:val="000D4E66"/>
    <w:rsid w:val="000D5A8A"/>
    <w:rsid w:val="0010379D"/>
    <w:rsid w:val="001173B8"/>
    <w:rsid w:val="0016692A"/>
    <w:rsid w:val="0016772B"/>
    <w:rsid w:val="00170171"/>
    <w:rsid w:val="001B0575"/>
    <w:rsid w:val="001B375D"/>
    <w:rsid w:val="001D4FEF"/>
    <w:rsid w:val="001D7838"/>
    <w:rsid w:val="00212CB1"/>
    <w:rsid w:val="00227DBD"/>
    <w:rsid w:val="002347A5"/>
    <w:rsid w:val="002550E7"/>
    <w:rsid w:val="002669DD"/>
    <w:rsid w:val="002732DA"/>
    <w:rsid w:val="00286506"/>
    <w:rsid w:val="00296374"/>
    <w:rsid w:val="0029670E"/>
    <w:rsid w:val="002B4956"/>
    <w:rsid w:val="002D061A"/>
    <w:rsid w:val="003217B3"/>
    <w:rsid w:val="00326745"/>
    <w:rsid w:val="00341C1D"/>
    <w:rsid w:val="003658AD"/>
    <w:rsid w:val="0038508A"/>
    <w:rsid w:val="003A042A"/>
    <w:rsid w:val="003A3C79"/>
    <w:rsid w:val="003C0F1C"/>
    <w:rsid w:val="003C3371"/>
    <w:rsid w:val="003E64A3"/>
    <w:rsid w:val="004A5224"/>
    <w:rsid w:val="004C2ACA"/>
    <w:rsid w:val="004C42C4"/>
    <w:rsid w:val="004D48C0"/>
    <w:rsid w:val="004E2B5B"/>
    <w:rsid w:val="00522B1B"/>
    <w:rsid w:val="005561BF"/>
    <w:rsid w:val="00562868"/>
    <w:rsid w:val="00564F18"/>
    <w:rsid w:val="0057012D"/>
    <w:rsid w:val="00592CCF"/>
    <w:rsid w:val="005B10E3"/>
    <w:rsid w:val="005C7560"/>
    <w:rsid w:val="005F3425"/>
    <w:rsid w:val="005F6D3F"/>
    <w:rsid w:val="00623D68"/>
    <w:rsid w:val="006527F3"/>
    <w:rsid w:val="0065650D"/>
    <w:rsid w:val="00663237"/>
    <w:rsid w:val="00673EF3"/>
    <w:rsid w:val="0067788C"/>
    <w:rsid w:val="0069568E"/>
    <w:rsid w:val="006968C7"/>
    <w:rsid w:val="006D365A"/>
    <w:rsid w:val="0074521A"/>
    <w:rsid w:val="00761FCB"/>
    <w:rsid w:val="00762B70"/>
    <w:rsid w:val="007879C3"/>
    <w:rsid w:val="007965F7"/>
    <w:rsid w:val="007A13EA"/>
    <w:rsid w:val="007A38F1"/>
    <w:rsid w:val="007B11F8"/>
    <w:rsid w:val="007B4680"/>
    <w:rsid w:val="007C234B"/>
    <w:rsid w:val="0081191E"/>
    <w:rsid w:val="00812F88"/>
    <w:rsid w:val="00824144"/>
    <w:rsid w:val="00825DD2"/>
    <w:rsid w:val="008967DA"/>
    <w:rsid w:val="008B437C"/>
    <w:rsid w:val="008B4EB7"/>
    <w:rsid w:val="008D289F"/>
    <w:rsid w:val="008E7950"/>
    <w:rsid w:val="008F11E5"/>
    <w:rsid w:val="00915622"/>
    <w:rsid w:val="00924BAC"/>
    <w:rsid w:val="009355E1"/>
    <w:rsid w:val="009708A0"/>
    <w:rsid w:val="009960B3"/>
    <w:rsid w:val="00997F77"/>
    <w:rsid w:val="009A56FB"/>
    <w:rsid w:val="009D3D4F"/>
    <w:rsid w:val="009F7193"/>
    <w:rsid w:val="00A46269"/>
    <w:rsid w:val="00A540B7"/>
    <w:rsid w:val="00A80B6C"/>
    <w:rsid w:val="00AB6223"/>
    <w:rsid w:val="00B062B3"/>
    <w:rsid w:val="00B20DA1"/>
    <w:rsid w:val="00B24E78"/>
    <w:rsid w:val="00B51FB1"/>
    <w:rsid w:val="00B54368"/>
    <w:rsid w:val="00B7019B"/>
    <w:rsid w:val="00B734E9"/>
    <w:rsid w:val="00B7563F"/>
    <w:rsid w:val="00B85CDA"/>
    <w:rsid w:val="00BA3CB6"/>
    <w:rsid w:val="00BB73EC"/>
    <w:rsid w:val="00BC3C52"/>
    <w:rsid w:val="00BD25C5"/>
    <w:rsid w:val="00BE4691"/>
    <w:rsid w:val="00C06E49"/>
    <w:rsid w:val="00C27925"/>
    <w:rsid w:val="00C43900"/>
    <w:rsid w:val="00C46157"/>
    <w:rsid w:val="00C70CE7"/>
    <w:rsid w:val="00C72083"/>
    <w:rsid w:val="00CB23E7"/>
    <w:rsid w:val="00CC411E"/>
    <w:rsid w:val="00CD0E8A"/>
    <w:rsid w:val="00CF2D0D"/>
    <w:rsid w:val="00CF66AE"/>
    <w:rsid w:val="00D05117"/>
    <w:rsid w:val="00D2657F"/>
    <w:rsid w:val="00D3617D"/>
    <w:rsid w:val="00D60D17"/>
    <w:rsid w:val="00D769F7"/>
    <w:rsid w:val="00D87C06"/>
    <w:rsid w:val="00DB1351"/>
    <w:rsid w:val="00DB3E66"/>
    <w:rsid w:val="00E0247F"/>
    <w:rsid w:val="00E37AE1"/>
    <w:rsid w:val="00E43331"/>
    <w:rsid w:val="00E445D7"/>
    <w:rsid w:val="00E500EC"/>
    <w:rsid w:val="00E61FFE"/>
    <w:rsid w:val="00E911BC"/>
    <w:rsid w:val="00EA237D"/>
    <w:rsid w:val="00EB108D"/>
    <w:rsid w:val="00EF792B"/>
    <w:rsid w:val="00F26F0E"/>
    <w:rsid w:val="00F378B6"/>
    <w:rsid w:val="00F37BB9"/>
    <w:rsid w:val="00F4479D"/>
    <w:rsid w:val="00F45640"/>
    <w:rsid w:val="00F47F03"/>
    <w:rsid w:val="00F81F06"/>
    <w:rsid w:val="00F822A2"/>
    <w:rsid w:val="00F96BCE"/>
    <w:rsid w:val="00FC080B"/>
    <w:rsid w:val="00FE2E5F"/>
    <w:rsid w:val="00FE3A47"/>
    <w:rsid w:val="00FE6BDA"/>
    <w:rsid w:val="00FF4E6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EC7D7D"/>
  <w15:docId w15:val="{3EBCC172-A984-409E-BCBD-3763F2C3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6506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86506"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28650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28650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28650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86506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86506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86506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286506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86506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86506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8650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8650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286506"/>
    <w:pPr>
      <w:ind w:left="900" w:hanging="900"/>
    </w:pPr>
  </w:style>
  <w:style w:type="paragraph" w:styleId="Sumrio1">
    <w:name w:val="toc 1"/>
    <w:basedOn w:val="Normal"/>
    <w:next w:val="Normal"/>
    <w:uiPriority w:val="39"/>
    <w:rsid w:val="00286506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rsid w:val="00286506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rsid w:val="00286506"/>
    <w:pPr>
      <w:ind w:left="400"/>
    </w:pPr>
    <w:rPr>
      <w:i/>
    </w:rPr>
  </w:style>
  <w:style w:type="paragraph" w:styleId="Cabealho">
    <w:name w:val="header"/>
    <w:basedOn w:val="Normal"/>
    <w:rsid w:val="0028650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28650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286506"/>
  </w:style>
  <w:style w:type="paragraph" w:customStyle="1" w:styleId="Bullet1">
    <w:name w:val="Bullet1"/>
    <w:basedOn w:val="Normal"/>
    <w:rsid w:val="00286506"/>
    <w:pPr>
      <w:ind w:left="720" w:hanging="432"/>
    </w:pPr>
  </w:style>
  <w:style w:type="paragraph" w:customStyle="1" w:styleId="Bullet2">
    <w:name w:val="Bullet2"/>
    <w:basedOn w:val="Normal"/>
    <w:rsid w:val="0028650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286506"/>
    <w:pPr>
      <w:keepLines/>
      <w:spacing w:after="120"/>
    </w:pPr>
  </w:style>
  <w:style w:type="paragraph" w:styleId="Corpodetexto">
    <w:name w:val="Body Text"/>
    <w:basedOn w:val="Normal"/>
    <w:link w:val="CorpodetextoChar"/>
    <w:rsid w:val="00286506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286506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286506"/>
    <w:rPr>
      <w:sz w:val="20"/>
      <w:vertAlign w:val="superscript"/>
    </w:rPr>
  </w:style>
  <w:style w:type="paragraph" w:styleId="Textodenotaderodap">
    <w:name w:val="footnote text"/>
    <w:basedOn w:val="Normal"/>
    <w:semiHidden/>
    <w:rsid w:val="0028650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8650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8650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8650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86506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uiPriority w:val="39"/>
    <w:semiHidden/>
    <w:rsid w:val="00286506"/>
    <w:pPr>
      <w:ind w:left="600"/>
    </w:pPr>
    <w:rPr>
      <w:sz w:val="18"/>
    </w:rPr>
  </w:style>
  <w:style w:type="paragraph" w:styleId="Sumrio5">
    <w:name w:val="toc 5"/>
    <w:basedOn w:val="Normal"/>
    <w:next w:val="Normal"/>
    <w:uiPriority w:val="39"/>
    <w:semiHidden/>
    <w:rsid w:val="00286506"/>
    <w:pPr>
      <w:ind w:left="800"/>
    </w:pPr>
    <w:rPr>
      <w:sz w:val="18"/>
    </w:rPr>
  </w:style>
  <w:style w:type="paragraph" w:styleId="Sumrio6">
    <w:name w:val="toc 6"/>
    <w:basedOn w:val="Normal"/>
    <w:next w:val="Normal"/>
    <w:uiPriority w:val="39"/>
    <w:semiHidden/>
    <w:rsid w:val="00286506"/>
    <w:pPr>
      <w:ind w:left="1000"/>
    </w:pPr>
    <w:rPr>
      <w:sz w:val="18"/>
    </w:rPr>
  </w:style>
  <w:style w:type="paragraph" w:styleId="Sumrio7">
    <w:name w:val="toc 7"/>
    <w:basedOn w:val="Normal"/>
    <w:next w:val="Normal"/>
    <w:uiPriority w:val="39"/>
    <w:semiHidden/>
    <w:rsid w:val="00286506"/>
    <w:pPr>
      <w:ind w:left="1200"/>
    </w:pPr>
    <w:rPr>
      <w:sz w:val="18"/>
    </w:rPr>
  </w:style>
  <w:style w:type="paragraph" w:styleId="Sumrio8">
    <w:name w:val="toc 8"/>
    <w:basedOn w:val="Normal"/>
    <w:next w:val="Normal"/>
    <w:uiPriority w:val="39"/>
    <w:semiHidden/>
    <w:rsid w:val="00286506"/>
    <w:pPr>
      <w:ind w:left="1400"/>
    </w:pPr>
    <w:rPr>
      <w:sz w:val="18"/>
    </w:rPr>
  </w:style>
  <w:style w:type="paragraph" w:styleId="Sumrio9">
    <w:name w:val="toc 9"/>
    <w:basedOn w:val="Normal"/>
    <w:next w:val="Normal"/>
    <w:uiPriority w:val="39"/>
    <w:semiHidden/>
    <w:rsid w:val="00286506"/>
    <w:pPr>
      <w:ind w:left="1600"/>
    </w:pPr>
    <w:rPr>
      <w:sz w:val="18"/>
    </w:rPr>
  </w:style>
  <w:style w:type="paragraph" w:styleId="Corpodetexto2">
    <w:name w:val="Body Text 2"/>
    <w:basedOn w:val="Normal"/>
    <w:semiHidden/>
    <w:rsid w:val="00286506"/>
    <w:rPr>
      <w:i/>
      <w:color w:val="0000FF"/>
    </w:rPr>
  </w:style>
  <w:style w:type="paragraph" w:styleId="Recuodecorpodetexto">
    <w:name w:val="Body Text Indent"/>
    <w:basedOn w:val="Normal"/>
    <w:semiHidden/>
    <w:rsid w:val="0028650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8650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86506"/>
    <w:pPr>
      <w:widowControl/>
      <w:numPr>
        <w:numId w:val="4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286506"/>
    <w:pPr>
      <w:tabs>
        <w:tab w:val="left" w:pos="381"/>
      </w:tabs>
      <w:spacing w:after="120"/>
      <w:ind w:left="381"/>
    </w:pPr>
    <w:rPr>
      <w:iCs/>
      <w:color w:val="0000FF"/>
      <w:lang w:val="en-GB"/>
    </w:rPr>
  </w:style>
  <w:style w:type="character" w:styleId="Hyperlink">
    <w:name w:val="Hyperlink"/>
    <w:basedOn w:val="Fontepargpadro"/>
    <w:semiHidden/>
    <w:rsid w:val="00286506"/>
    <w:rPr>
      <w:color w:val="0000FF"/>
      <w:u w:val="single"/>
    </w:rPr>
  </w:style>
  <w:style w:type="paragraph" w:customStyle="1" w:styleId="Subttulo1">
    <w:name w:val="Subtítulo1"/>
    <w:basedOn w:val="Ttulo"/>
    <w:rsid w:val="00286506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rsid w:val="00286506"/>
    <w:pPr>
      <w:widowControl/>
      <w:spacing w:line="240" w:lineRule="auto"/>
    </w:pPr>
  </w:style>
  <w:style w:type="paragraph" w:styleId="Data">
    <w:name w:val="Date"/>
    <w:basedOn w:val="Normal"/>
    <w:semiHidden/>
    <w:rsid w:val="00286506"/>
    <w:pPr>
      <w:widowControl/>
      <w:spacing w:line="240" w:lineRule="auto"/>
    </w:pPr>
  </w:style>
  <w:style w:type="paragraph" w:customStyle="1" w:styleId="Hierarchy">
    <w:name w:val="Hierarchy"/>
    <w:basedOn w:val="Normal"/>
    <w:rsid w:val="00286506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Corpodetexto1">
    <w:name w:val="Corpo de texto1"/>
    <w:rsid w:val="00286506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basedOn w:val="Fontepargpadro"/>
    <w:semiHidden/>
    <w:rsid w:val="00286506"/>
    <w:rPr>
      <w:sz w:val="16"/>
    </w:rPr>
  </w:style>
  <w:style w:type="paragraph" w:styleId="Textodecomentrio">
    <w:name w:val="annotation text"/>
    <w:basedOn w:val="Normal"/>
    <w:semiHidden/>
    <w:rsid w:val="00286506"/>
    <w:pPr>
      <w:widowControl/>
      <w:spacing w:line="240" w:lineRule="auto"/>
    </w:pPr>
  </w:style>
  <w:style w:type="paragraph" w:styleId="TextosemFormatao">
    <w:name w:val="Plain Text"/>
    <w:basedOn w:val="Normal"/>
    <w:semiHidden/>
    <w:rsid w:val="00286506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NormalWeb">
    <w:name w:val="Normal (Web)"/>
    <w:basedOn w:val="Normal"/>
    <w:semiHidden/>
    <w:rsid w:val="00286506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pt-BR" w:eastAsia="pt-BR"/>
    </w:rPr>
  </w:style>
  <w:style w:type="paragraph" w:styleId="Remissivo1">
    <w:name w:val="index 1"/>
    <w:basedOn w:val="Normal"/>
    <w:next w:val="Normal"/>
    <w:autoRedefine/>
    <w:semiHidden/>
    <w:rsid w:val="00286506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rsid w:val="00286506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rsid w:val="00286506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rsid w:val="00286506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286506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286506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286506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286506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286506"/>
    <w:pPr>
      <w:ind w:left="1800" w:hanging="200"/>
    </w:pPr>
  </w:style>
  <w:style w:type="paragraph" w:styleId="Ttulodendiceremissivo">
    <w:name w:val="index heading"/>
    <w:basedOn w:val="Normal"/>
    <w:next w:val="Remissivo1"/>
    <w:semiHidden/>
    <w:rsid w:val="00286506"/>
  </w:style>
  <w:style w:type="table" w:styleId="Tabelacomgrade">
    <w:name w:val="Table Grid"/>
    <w:basedOn w:val="Tabelanormal"/>
    <w:uiPriority w:val="59"/>
    <w:rsid w:val="00CE2D6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aClara-nfase21">
    <w:name w:val="Lista Clara - Ênfase 21"/>
    <w:basedOn w:val="Tabelanormal"/>
    <w:uiPriority w:val="61"/>
    <w:rsid w:val="00CE2D64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SombreamentoMdio2-nfase21">
    <w:name w:val="Sombreamento Médio 2 - Ênfase 21"/>
    <w:basedOn w:val="Tabelanormal"/>
    <w:uiPriority w:val="64"/>
    <w:rsid w:val="008C415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mentoClaro-nfase21">
    <w:name w:val="Sombreamento Claro - Ênfase 21"/>
    <w:basedOn w:val="Tabelanormal"/>
    <w:uiPriority w:val="60"/>
    <w:rsid w:val="003C1A89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mentoClaro1">
    <w:name w:val="Sombreamento Claro1"/>
    <w:basedOn w:val="Tabelanormal"/>
    <w:uiPriority w:val="60"/>
    <w:rsid w:val="003C1A89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olorido-nfase61">
    <w:name w:val="Sombreamento Colorido - Ênfase 61"/>
    <w:basedOn w:val="Tabelanormal"/>
    <w:uiPriority w:val="71"/>
    <w:rsid w:val="003C1A89"/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GradeMdia2-nfase61">
    <w:name w:val="Grade Média 2 - Ênfase 61"/>
    <w:basedOn w:val="Tabelanormal"/>
    <w:uiPriority w:val="68"/>
    <w:rsid w:val="003C1A89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GradeMdia1-nfase61">
    <w:name w:val="Grade Média 1 - Ênfase 61"/>
    <w:basedOn w:val="Tabelanormal"/>
    <w:uiPriority w:val="67"/>
    <w:rsid w:val="003C1A89"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Estilo2">
    <w:name w:val="Estilo2"/>
    <w:basedOn w:val="Ttulo2"/>
    <w:link w:val="Estilo2Char"/>
    <w:qFormat/>
    <w:rsid w:val="00025D07"/>
    <w:pPr>
      <w:widowControl/>
      <w:numPr>
        <w:numId w:val="16"/>
      </w:numPr>
      <w:tabs>
        <w:tab w:val="left" w:pos="993"/>
      </w:tabs>
      <w:spacing w:before="240" w:line="276" w:lineRule="auto"/>
    </w:pPr>
    <w:rPr>
      <w:rFonts w:ascii="Cambria" w:hAnsi="Cambria"/>
      <w:bCs/>
      <w:iCs/>
      <w:color w:val="365F91"/>
      <w:sz w:val="28"/>
      <w:szCs w:val="28"/>
      <w:lang w:val="pt-BR"/>
    </w:rPr>
  </w:style>
  <w:style w:type="character" w:customStyle="1" w:styleId="Estilo2Char">
    <w:name w:val="Estilo2 Char"/>
    <w:basedOn w:val="Fontepargpadro"/>
    <w:link w:val="Estilo2"/>
    <w:rsid w:val="00025D07"/>
    <w:rPr>
      <w:rFonts w:ascii="Cambria" w:hAnsi="Cambria"/>
      <w:b/>
      <w:bCs/>
      <w:iCs/>
      <w:color w:val="365F91"/>
      <w:sz w:val="28"/>
      <w:szCs w:val="28"/>
      <w:lang w:eastAsia="en-US"/>
    </w:rPr>
  </w:style>
  <w:style w:type="paragraph" w:customStyle="1" w:styleId="Estilo3">
    <w:name w:val="Estilo3"/>
    <w:basedOn w:val="Ttulo3"/>
    <w:qFormat/>
    <w:rsid w:val="00025D07"/>
    <w:pPr>
      <w:widowControl/>
      <w:numPr>
        <w:numId w:val="16"/>
      </w:numPr>
      <w:spacing w:before="240" w:line="276" w:lineRule="auto"/>
    </w:pPr>
    <w:rPr>
      <w:rFonts w:ascii="Cambria" w:hAnsi="Cambria"/>
      <w:b/>
      <w:bCs/>
      <w:i w:val="0"/>
      <w:color w:val="365F91"/>
      <w:sz w:val="26"/>
      <w:szCs w:val="26"/>
      <w:lang w:val="pt-BR"/>
    </w:rPr>
  </w:style>
  <w:style w:type="character" w:customStyle="1" w:styleId="CorpodetextoChar">
    <w:name w:val="Corpo de texto Char"/>
    <w:basedOn w:val="Fontepargpadro"/>
    <w:link w:val="Corpodetexto"/>
    <w:rsid w:val="008A5721"/>
  </w:style>
  <w:style w:type="paragraph" w:customStyle="1" w:styleId="Lista2">
    <w:name w:val="Lista2"/>
    <w:basedOn w:val="Corpodetexto"/>
    <w:link w:val="Lista2Char"/>
    <w:qFormat/>
    <w:rsid w:val="00CF019C"/>
    <w:pPr>
      <w:spacing w:after="0"/>
      <w:ind w:left="0"/>
      <w:jc w:val="both"/>
    </w:pPr>
    <w:rPr>
      <w:rFonts w:ascii="Calibri" w:hAnsi="Calibri"/>
      <w:sz w:val="22"/>
      <w:lang w:val="pt-BR" w:eastAsia="pt-BR"/>
    </w:rPr>
  </w:style>
  <w:style w:type="character" w:customStyle="1" w:styleId="Lista2Char">
    <w:name w:val="Lista2 Char"/>
    <w:basedOn w:val="CorpodetextoChar"/>
    <w:link w:val="Lista2"/>
    <w:rsid w:val="00CF019C"/>
    <w:rPr>
      <w:rFonts w:ascii="Calibri" w:hAnsi="Calibri"/>
      <w:sz w:val="22"/>
      <w:lang w:val="pt-BR" w:eastAsia="pt-BR"/>
    </w:rPr>
  </w:style>
  <w:style w:type="paragraph" w:customStyle="1" w:styleId="titulo">
    <w:name w:val="titulo"/>
    <w:basedOn w:val="Normal"/>
    <w:next w:val="Normal"/>
    <w:rsid w:val="00EB108D"/>
    <w:pPr>
      <w:widowControl/>
      <w:spacing w:before="5280" w:after="60" w:line="240" w:lineRule="auto"/>
      <w:jc w:val="right"/>
    </w:pPr>
    <w:rPr>
      <w:rFonts w:ascii="Arial" w:hAnsi="Arial"/>
      <w:b/>
      <w:sz w:val="36"/>
      <w:lang w:val="pt-BR" w:eastAsia="pt-BR"/>
    </w:rPr>
  </w:style>
  <w:style w:type="paragraph" w:customStyle="1" w:styleId="sistema">
    <w:name w:val="sistema"/>
    <w:basedOn w:val="titulo"/>
    <w:rsid w:val="00EB108D"/>
    <w:pPr>
      <w:spacing w:before="0" w:after="240"/>
    </w:pPr>
    <w:rPr>
      <w:i/>
    </w:rPr>
  </w:style>
  <w:style w:type="paragraph" w:customStyle="1" w:styleId="TitleCover">
    <w:name w:val="Title Cover"/>
    <w:basedOn w:val="Normal"/>
    <w:next w:val="Normal"/>
    <w:rsid w:val="00EB108D"/>
    <w:pPr>
      <w:keepNext/>
      <w:keepLines/>
      <w:widowControl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  <w:lang w:val="pt-BR"/>
    </w:rPr>
  </w:style>
  <w:style w:type="paragraph" w:styleId="SemEspaamento">
    <w:name w:val="No Spacing"/>
    <w:qFormat/>
    <w:rsid w:val="00EB108D"/>
    <w:pPr>
      <w:widowControl w:val="0"/>
    </w:pPr>
    <w:rPr>
      <w:lang w:val="en-US" w:eastAsia="en-US"/>
    </w:rPr>
  </w:style>
  <w:style w:type="character" w:styleId="Forte">
    <w:name w:val="Strong"/>
    <w:basedOn w:val="Fontepargpadro"/>
    <w:uiPriority w:val="22"/>
    <w:qFormat/>
    <w:rsid w:val="002669DD"/>
    <w:rPr>
      <w:b/>
      <w:bCs/>
    </w:rPr>
  </w:style>
  <w:style w:type="character" w:customStyle="1" w:styleId="apple-converted-space">
    <w:name w:val="apple-converted-space"/>
    <w:basedOn w:val="Fontepargpadro"/>
    <w:rsid w:val="00266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50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bm.com/developerworks/br/local/rational/criacao_geracao_planos_testes_software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goo.gl/2aHo7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atera.com/br/2013/07/29/planejamento-de-testes-de-sistema/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_html\desenvolvimento\RUP%20templates\rup_tstpl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</Template>
  <TotalTime>807</TotalTime>
  <Pages>15</Pages>
  <Words>1419</Words>
  <Characters>7663</Characters>
  <Application>Microsoft Office Word</Application>
  <DocSecurity>0</DocSecurity>
  <Lines>63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Teste</vt:lpstr>
      <vt:lpstr>Plano de Teste</vt:lpstr>
    </vt:vector>
  </TitlesOfParts>
  <Company>Tech Tur</Company>
  <LinksUpToDate>false</LinksUpToDate>
  <CharactersWithSpaces>9064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</dc:title>
  <dc:subject>T.I.G.</dc:subject>
  <dc:creator>rrc2</dc:creator>
  <cp:lastModifiedBy>mika</cp:lastModifiedBy>
  <cp:revision>18</cp:revision>
  <cp:lastPrinted>2004-07-30T18:38:00Z</cp:lastPrinted>
  <dcterms:created xsi:type="dcterms:W3CDTF">2014-09-05T12:48:00Z</dcterms:created>
  <dcterms:modified xsi:type="dcterms:W3CDTF">2014-11-19T23:38:00Z</dcterms:modified>
</cp:coreProperties>
</file>