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987D9" w14:textId="77777777"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14:paraId="1DBD979B" w14:textId="77777777" w:rsidR="00EB108D" w:rsidRPr="001D4FEF" w:rsidRDefault="00EB108D" w:rsidP="00EB108D">
      <w:pPr>
        <w:pStyle w:val="titulo"/>
        <w:spacing w:before="120"/>
      </w:pPr>
    </w:p>
    <w:p w14:paraId="0D6DCDE2" w14:textId="77777777" w:rsidR="00EB108D" w:rsidRPr="001D4FEF" w:rsidRDefault="00EB108D" w:rsidP="00EB108D">
      <w:pPr>
        <w:pStyle w:val="titulo"/>
        <w:spacing w:before="120"/>
      </w:pPr>
    </w:p>
    <w:p w14:paraId="48800FE6" w14:textId="77777777" w:rsidR="00EB108D" w:rsidRPr="001D4FEF" w:rsidRDefault="00EB108D" w:rsidP="00EB108D">
      <w:pPr>
        <w:pStyle w:val="titulo"/>
        <w:spacing w:before="120"/>
      </w:pPr>
    </w:p>
    <w:p w14:paraId="73EEB841" w14:textId="0797420E"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proofErr w:type="spellStart"/>
      <w:r w:rsidR="002550E7">
        <w:rPr>
          <w:rFonts w:cs="Arial"/>
          <w:b/>
          <w:bCs/>
          <w:i/>
          <w:iCs/>
          <w:sz w:val="40"/>
          <w:lang w:val="pt-BR"/>
        </w:rPr>
        <w:t>Ivna</w:t>
      </w:r>
      <w:proofErr w:type="spellEnd"/>
      <w:r w:rsidR="002550E7">
        <w:rPr>
          <w:rFonts w:cs="Arial"/>
          <w:b/>
          <w:bCs/>
          <w:i/>
          <w:iCs/>
          <w:sz w:val="40"/>
          <w:lang w:val="pt-BR"/>
        </w:rPr>
        <w:t xml:space="preserve"> Valença</w:t>
      </w:r>
    </w:p>
    <w:p w14:paraId="281F7D51" w14:textId="77777777"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14:paraId="5B174EE3" w14:textId="7EE1B315"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proofErr w:type="spellStart"/>
      <w:proofErr w:type="gramStart"/>
      <w:r w:rsidR="00BE4691">
        <w:rPr>
          <w:i w:val="0"/>
          <w:color w:val="000000"/>
        </w:rPr>
        <w:t>NTestes</w:t>
      </w:r>
      <w:proofErr w:type="spellEnd"/>
      <w:proofErr w:type="gramEnd"/>
    </w:p>
    <w:p w14:paraId="283A38BA" w14:textId="450519B9"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BE4691">
        <w:rPr>
          <w:i w:val="0"/>
        </w:rPr>
        <w:t xml:space="preserve"> 1</w:t>
      </w:r>
      <w:r w:rsidRPr="001D4FEF">
        <w:rPr>
          <w:i w:val="0"/>
        </w:rPr>
        <w:t>.</w:t>
      </w:r>
      <w:r w:rsidR="00BE4691">
        <w:rPr>
          <w:i w:val="0"/>
        </w:rPr>
        <w:t>0</w:t>
      </w:r>
    </w:p>
    <w:p w14:paraId="5C9EFE60" w14:textId="77777777" w:rsidR="00EB108D" w:rsidRPr="001D4FEF" w:rsidRDefault="00EB108D" w:rsidP="00EB108D">
      <w:pPr>
        <w:rPr>
          <w:lang w:val="pt-BR"/>
        </w:rPr>
      </w:pPr>
    </w:p>
    <w:p w14:paraId="5A919BAA" w14:textId="77777777" w:rsidR="00EB108D" w:rsidRPr="001D4FEF" w:rsidRDefault="00EB108D" w:rsidP="00EB108D">
      <w:pPr>
        <w:rPr>
          <w:lang w:val="pt-BR"/>
        </w:rPr>
      </w:pPr>
    </w:p>
    <w:p w14:paraId="1F0DAD17" w14:textId="77777777" w:rsidR="00EB108D" w:rsidRPr="001D4FEF" w:rsidRDefault="00EB108D" w:rsidP="00EB108D">
      <w:pPr>
        <w:rPr>
          <w:lang w:val="pt-BR"/>
        </w:rPr>
      </w:pPr>
    </w:p>
    <w:p w14:paraId="6AB60725" w14:textId="77777777" w:rsidR="00EB108D" w:rsidRPr="001D4FEF" w:rsidRDefault="00EB108D" w:rsidP="00EB108D">
      <w:pPr>
        <w:rPr>
          <w:lang w:val="pt-BR"/>
        </w:rPr>
      </w:pPr>
    </w:p>
    <w:p w14:paraId="643D14B2" w14:textId="77777777" w:rsidR="00EB108D" w:rsidRPr="001D4FEF" w:rsidRDefault="00EB108D" w:rsidP="00EB108D">
      <w:pPr>
        <w:rPr>
          <w:lang w:val="pt-BR"/>
        </w:rPr>
      </w:pPr>
    </w:p>
    <w:p w14:paraId="164FCCFB" w14:textId="77777777" w:rsidR="00EB108D" w:rsidRPr="001D4FEF" w:rsidRDefault="00EB108D" w:rsidP="00EB108D">
      <w:pPr>
        <w:rPr>
          <w:lang w:val="pt-BR"/>
        </w:rPr>
      </w:pPr>
    </w:p>
    <w:p w14:paraId="0E776445" w14:textId="77777777" w:rsidR="00EB108D" w:rsidRPr="001D4FEF" w:rsidRDefault="00EB108D" w:rsidP="00EB108D">
      <w:pPr>
        <w:jc w:val="right"/>
        <w:rPr>
          <w:sz w:val="28"/>
          <w:lang w:val="pt-BR"/>
        </w:rPr>
      </w:pPr>
    </w:p>
    <w:p w14:paraId="154E6F8E" w14:textId="77777777" w:rsidR="00EB108D" w:rsidRPr="005F6D3F" w:rsidRDefault="00EB108D" w:rsidP="00EB108D">
      <w:pPr>
        <w:jc w:val="right"/>
        <w:rPr>
          <w:sz w:val="28"/>
        </w:rPr>
      </w:pPr>
      <w:proofErr w:type="spellStart"/>
      <w:r w:rsidRPr="005F6D3F">
        <w:rPr>
          <w:sz w:val="28"/>
        </w:rPr>
        <w:t>Equipe</w:t>
      </w:r>
      <w:proofErr w:type="spellEnd"/>
      <w:r w:rsidRPr="005F6D3F">
        <w:rPr>
          <w:sz w:val="28"/>
        </w:rPr>
        <w:t xml:space="preserve">: </w:t>
      </w:r>
    </w:p>
    <w:p w14:paraId="7D1A4ECF" w14:textId="073ED31B" w:rsidR="00EB108D" w:rsidRPr="002550E7" w:rsidRDefault="002550E7" w:rsidP="00EB108D">
      <w:pPr>
        <w:jc w:val="right"/>
        <w:rPr>
          <w:sz w:val="28"/>
        </w:rPr>
      </w:pPr>
      <w:proofErr w:type="spellStart"/>
      <w:r w:rsidRPr="002550E7">
        <w:rPr>
          <w:sz w:val="28"/>
        </w:rPr>
        <w:t>Ivson</w:t>
      </w:r>
      <w:proofErr w:type="spellEnd"/>
      <w:r w:rsidRPr="002550E7">
        <w:rPr>
          <w:sz w:val="28"/>
        </w:rPr>
        <w:t xml:space="preserve"> José</w:t>
      </w:r>
    </w:p>
    <w:p w14:paraId="754E4C30" w14:textId="68D78001" w:rsidR="00562868" w:rsidRPr="002550E7" w:rsidRDefault="002550E7" w:rsidP="00EB108D">
      <w:pPr>
        <w:jc w:val="right"/>
        <w:rPr>
          <w:sz w:val="28"/>
        </w:rPr>
      </w:pPr>
      <w:r w:rsidRPr="002550E7">
        <w:rPr>
          <w:sz w:val="28"/>
        </w:rPr>
        <w:t xml:space="preserve">Richardson </w:t>
      </w:r>
      <w:proofErr w:type="spellStart"/>
      <w:r w:rsidRPr="002550E7">
        <w:rPr>
          <w:sz w:val="28"/>
        </w:rPr>
        <w:t>Tibúrcio</w:t>
      </w:r>
      <w:proofErr w:type="spellEnd"/>
    </w:p>
    <w:p w14:paraId="57CDCA58" w14:textId="4A7DBA29" w:rsidR="00562868" w:rsidRPr="002550E7" w:rsidRDefault="002550E7" w:rsidP="00562868">
      <w:pPr>
        <w:jc w:val="right"/>
        <w:rPr>
          <w:sz w:val="28"/>
        </w:rPr>
      </w:pPr>
      <w:proofErr w:type="spellStart"/>
      <w:r w:rsidRPr="002550E7">
        <w:rPr>
          <w:sz w:val="28"/>
        </w:rPr>
        <w:t>Waltson</w:t>
      </w:r>
      <w:proofErr w:type="spellEnd"/>
      <w:r w:rsidRPr="002550E7">
        <w:rPr>
          <w:sz w:val="28"/>
        </w:rPr>
        <w:t xml:space="preserve"> Silva</w:t>
      </w:r>
    </w:p>
    <w:p w14:paraId="6481C352" w14:textId="77777777" w:rsidR="00EB108D" w:rsidRPr="002550E7" w:rsidRDefault="00EB108D" w:rsidP="00EB108D">
      <w:pPr>
        <w:jc w:val="right"/>
        <w:sectPr w:rsidR="00EB108D" w:rsidRPr="002550E7" w:rsidSect="0016692A">
          <w:headerReference w:type="default" r:id="rId8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612F00C5" w14:textId="77777777" w:rsidR="001173B8" w:rsidRPr="002550E7" w:rsidRDefault="001173B8">
      <w:pPr>
        <w:pStyle w:val="Ttulo"/>
        <w:spacing w:line="288" w:lineRule="auto"/>
        <w:rPr>
          <w:rFonts w:ascii="Calibri" w:hAnsi="Calibri"/>
        </w:rPr>
      </w:pPr>
      <w:r w:rsidRPr="002550E7">
        <w:rPr>
          <w:rFonts w:ascii="Calibri" w:hAnsi="Calibri"/>
          <w:b w:val="0"/>
          <w:sz w:val="20"/>
        </w:rPr>
        <w:lastRenderedPageBreak/>
        <w:t> </w:t>
      </w:r>
    </w:p>
    <w:p w14:paraId="633D798E" w14:textId="77777777"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42"/>
        <w:gridCol w:w="4293"/>
        <w:gridCol w:w="2641"/>
      </w:tblGrid>
      <w:tr w:rsidR="00562868" w:rsidRPr="001D4FEF" w14:paraId="4117A662" w14:textId="77777777" w:rsidTr="00562868">
        <w:tc>
          <w:tcPr>
            <w:tcW w:w="1379" w:type="pct"/>
          </w:tcPr>
          <w:p w14:paraId="486D1D51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1" w:type="pct"/>
          </w:tcPr>
          <w:p w14:paraId="1D0A9960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14:paraId="3AAAAF66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1D4FEF" w14:paraId="19F0CC5A" w14:textId="77777777" w:rsidTr="00562868">
        <w:tc>
          <w:tcPr>
            <w:tcW w:w="1379" w:type="pct"/>
          </w:tcPr>
          <w:p w14:paraId="4356DEA2" w14:textId="1D8F97EE" w:rsidR="00562868" w:rsidRPr="001D4FEF" w:rsidRDefault="00BE4691" w:rsidP="00BE4691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30</w:t>
            </w:r>
            <w:r w:rsidR="00562868" w:rsidRPr="001D4FEF">
              <w:rPr>
                <w:rFonts w:ascii="Calibri" w:hAnsi="Calibri"/>
                <w:lang w:val="pt-BR"/>
              </w:rPr>
              <w:t>/</w:t>
            </w:r>
            <w:r>
              <w:rPr>
                <w:rFonts w:ascii="Calibri" w:hAnsi="Calibri"/>
                <w:lang w:val="pt-BR"/>
              </w:rPr>
              <w:t>10</w:t>
            </w:r>
            <w:r w:rsidR="00562868" w:rsidRPr="001D4FEF">
              <w:rPr>
                <w:rFonts w:ascii="Calibri" w:hAnsi="Calibri"/>
                <w:lang w:val="pt-BR"/>
              </w:rPr>
              <w:t>/</w:t>
            </w:r>
            <w:r>
              <w:rPr>
                <w:rFonts w:ascii="Calibri" w:hAnsi="Calibri"/>
                <w:lang w:val="pt-BR"/>
              </w:rPr>
              <w:t>2014</w:t>
            </w:r>
          </w:p>
        </w:tc>
        <w:tc>
          <w:tcPr>
            <w:tcW w:w="2241" w:type="pct"/>
          </w:tcPr>
          <w:p w14:paraId="76A7CF4E" w14:textId="77777777" w:rsidR="00562868" w:rsidRPr="001D4FEF" w:rsidRDefault="00562868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379" w:type="pct"/>
          </w:tcPr>
          <w:p w14:paraId="1EC8D71A" w14:textId="28C43D22" w:rsidR="00562868" w:rsidRPr="001D4FEF" w:rsidRDefault="00BE4691" w:rsidP="00BE4691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Richardson</w:t>
            </w:r>
          </w:p>
        </w:tc>
      </w:tr>
      <w:tr w:rsidR="00562868" w:rsidRPr="001D4FEF" w14:paraId="2A8D68AA" w14:textId="77777777" w:rsidTr="00562868">
        <w:tc>
          <w:tcPr>
            <w:tcW w:w="1379" w:type="pct"/>
          </w:tcPr>
          <w:p w14:paraId="45DC4C3F" w14:textId="54FF63A4" w:rsidR="00562868" w:rsidRPr="001D4FEF" w:rsidRDefault="00BE4691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02/11/14</w:t>
            </w:r>
          </w:p>
        </w:tc>
        <w:tc>
          <w:tcPr>
            <w:tcW w:w="2241" w:type="pct"/>
          </w:tcPr>
          <w:p w14:paraId="2F65E587" w14:textId="4A7B7EF9" w:rsidR="00562868" w:rsidRPr="001D4FEF" w:rsidRDefault="00BE4691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Conclusão de requisitos</w:t>
            </w:r>
          </w:p>
        </w:tc>
        <w:tc>
          <w:tcPr>
            <w:tcW w:w="1379" w:type="pct"/>
          </w:tcPr>
          <w:p w14:paraId="7323414F" w14:textId="7EC2E354" w:rsidR="00562868" w:rsidRPr="001D4FEF" w:rsidRDefault="00BE4691" w:rsidP="00BE4691">
            <w:pPr>
              <w:pStyle w:val="SemEspaamen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Waltson</w:t>
            </w:r>
            <w:proofErr w:type="spellEnd"/>
            <w:r>
              <w:rPr>
                <w:lang w:val="pt-BR"/>
              </w:rPr>
              <w:t xml:space="preserve"> Silva</w:t>
            </w:r>
          </w:p>
        </w:tc>
      </w:tr>
    </w:tbl>
    <w:p w14:paraId="0DF50A11" w14:textId="77777777" w:rsidR="001173B8" w:rsidRPr="001D4FEF" w:rsidRDefault="001173B8">
      <w:pPr>
        <w:rPr>
          <w:rFonts w:ascii="Calibri" w:hAnsi="Calibri"/>
          <w:lang w:val="pt-BR"/>
        </w:rPr>
      </w:pPr>
    </w:p>
    <w:p w14:paraId="0C8FEC85" w14:textId="77777777"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14:paraId="08716297" w14:textId="77777777" w:rsidR="001173B8" w:rsidRPr="001D4FEF" w:rsidRDefault="001173B8">
      <w:pPr>
        <w:rPr>
          <w:rFonts w:ascii="Calibri" w:hAnsi="Calibri"/>
          <w:sz w:val="22"/>
          <w:lang w:val="pt-BR"/>
        </w:rPr>
      </w:pPr>
    </w:p>
    <w:p w14:paraId="11B706DF" w14:textId="77777777" w:rsidR="009F7193" w:rsidRDefault="00286506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 w:rsidR="009F7193"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 w:rsidR="009F7193">
        <w:rPr>
          <w:noProof/>
        </w:rPr>
      </w:r>
      <w:r w:rsidR="009F7193">
        <w:rPr>
          <w:noProof/>
        </w:rPr>
        <w:fldChar w:fldCharType="separate"/>
      </w:r>
      <w:r w:rsidR="009F7193">
        <w:rPr>
          <w:noProof/>
        </w:rPr>
        <w:t>4</w:t>
      </w:r>
      <w:r w:rsidR="009F7193">
        <w:rPr>
          <w:noProof/>
        </w:rPr>
        <w:fldChar w:fldCharType="end"/>
      </w:r>
    </w:p>
    <w:p w14:paraId="358F66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_Toc242451437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969FB8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_Toc242451438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1E47D8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_Toc242451439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5B0A96A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_Toc242451440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5602DA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_Toc242451441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5C38FC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_Toc242451442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A7046D2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_Toc242451443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059CBA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_Toc242451444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FE72FB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_Toc242451445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31F76F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_Toc242451446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9230379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_Toc242451447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F48FF7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_Toc242451448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E7D4F26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_Toc242451449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852334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_Toc242451450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4852545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_Toc242451451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2F3AE0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_Toc242451452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968BE0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_Toc242451453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24DF651" w14:textId="77777777"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_Toc242451454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3EF65F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_Toc242451455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2281EE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_Toc242451456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8358FA2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_Toc242451457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9D3F0ED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_Toc242451458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22CE7AFB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_Toc242451459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650C294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_Toc242451460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434587F9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_Toc242451461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D7E3DFC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_Toc242451462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4F1CE747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_Toc242451463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22E17C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_Toc242451464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3F7FFD9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_Toc242451465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C30FC8D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_Toc242451466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6E556D82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_Toc242451467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5E570E95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_Toc242451468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4CD75BCB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_Toc242451469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7CE969A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868BD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C22A5B" w14:textId="77777777" w:rsidR="001173B8" w:rsidRPr="001D4FEF" w:rsidRDefault="00286506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14:paraId="21DFD108" w14:textId="77777777"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14:paraId="2262EFEF" w14:textId="77777777" w:rsidR="009D3D4F" w:rsidRPr="001D4FEF" w:rsidRDefault="009D3D4F" w:rsidP="009D3D4F">
      <w:pPr>
        <w:rPr>
          <w:lang w:val="pt-BR"/>
        </w:rPr>
      </w:pPr>
    </w:p>
    <w:p w14:paraId="489B5700" w14:textId="77777777"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14:paraId="3D71A429" w14:textId="0ACD23DE" w:rsidR="00B54368" w:rsidRPr="005B10E3" w:rsidRDefault="00997F77" w:rsidP="00997F77">
      <w:pPr>
        <w:ind w:left="567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3C0F1C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341C1D" w:rsidRPr="005B10E3">
        <w:rPr>
          <w:rFonts w:asciiTheme="minorHAnsi" w:hAnsiTheme="minorHAnsi" w:cstheme="minorHAnsi"/>
          <w:sz w:val="22"/>
          <w:szCs w:val="22"/>
          <w:lang w:val="pt-BR"/>
        </w:rPr>
        <w:t>No plano de teste iremos identificar os recursos n</w:t>
      </w:r>
      <w:r w:rsidR="00DB3E66"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ecessários para </w:t>
      </w:r>
      <w:proofErr w:type="gramStart"/>
      <w:r w:rsidR="00DB3E66" w:rsidRPr="005B10E3">
        <w:rPr>
          <w:rFonts w:asciiTheme="minorHAnsi" w:hAnsiTheme="minorHAnsi" w:cstheme="minorHAnsi"/>
          <w:sz w:val="22"/>
          <w:szCs w:val="22"/>
          <w:lang w:val="pt-BR"/>
        </w:rPr>
        <w:t>implementar</w:t>
      </w:r>
      <w:proofErr w:type="gramEnd"/>
      <w:r w:rsidR="00DB3E66"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1D7838"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o desenvolvimento  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1D7838" w:rsidRPr="005B10E3">
        <w:rPr>
          <w:rFonts w:asciiTheme="minorHAnsi" w:hAnsiTheme="minorHAnsi" w:cstheme="minorHAnsi"/>
          <w:sz w:val="22"/>
          <w:szCs w:val="22"/>
          <w:lang w:val="pt-BR"/>
        </w:rPr>
        <w:t>do software</w:t>
      </w:r>
      <w:r w:rsidR="00A80B6C">
        <w:rPr>
          <w:rFonts w:asciiTheme="minorHAnsi" w:hAnsiTheme="minorHAnsi" w:cstheme="minorHAnsi"/>
          <w:sz w:val="22"/>
          <w:szCs w:val="22"/>
          <w:lang w:val="pt-BR"/>
        </w:rPr>
        <w:t>, desde a criação  até o produto final</w:t>
      </w:r>
      <w:r w:rsidR="001D7838" w:rsidRPr="005B10E3">
        <w:rPr>
          <w:rFonts w:asciiTheme="minorHAnsi" w:hAnsiTheme="minorHAnsi" w:cstheme="minorHAnsi"/>
          <w:sz w:val="22"/>
          <w:szCs w:val="22"/>
          <w:lang w:val="pt-BR"/>
        </w:rPr>
        <w:t>,</w:t>
      </w:r>
      <w:r w:rsidR="002D061A"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 ele determina o gr</w:t>
      </w:r>
      <w:r w:rsidR="00A80B6C">
        <w:rPr>
          <w:rFonts w:asciiTheme="minorHAnsi" w:hAnsiTheme="minorHAnsi" w:cstheme="minorHAnsi"/>
          <w:sz w:val="22"/>
          <w:szCs w:val="22"/>
          <w:lang w:val="pt-BR"/>
        </w:rPr>
        <w:t xml:space="preserve">au de como será feito os testes, é a parte principal do documento de teste de  software. </w:t>
      </w:r>
      <w:r w:rsidR="002D061A"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 Os testes serão repetidos com a intenção de obter um melhor funcionamento do software, </w:t>
      </w:r>
      <w:r w:rsidR="00FE2E5F" w:rsidRPr="005B10E3">
        <w:rPr>
          <w:rFonts w:asciiTheme="minorHAnsi" w:hAnsiTheme="minorHAnsi" w:cstheme="minorHAnsi"/>
          <w:sz w:val="22"/>
          <w:szCs w:val="22"/>
          <w:lang w:val="pt-BR"/>
        </w:rPr>
        <w:t>e juntamente com outros documentos da</w:t>
      </w:r>
      <w:r w:rsidR="005B10E3" w:rsidRPr="005B10E3">
        <w:rPr>
          <w:rFonts w:asciiTheme="minorHAnsi" w:hAnsiTheme="minorHAnsi" w:cstheme="minorHAnsi"/>
          <w:sz w:val="22"/>
          <w:szCs w:val="22"/>
          <w:lang w:val="pt-BR"/>
        </w:rPr>
        <w:t>rá maior credibilidade</w:t>
      </w:r>
      <w:proofErr w:type="gramStart"/>
      <w:r w:rsidR="005B10E3"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  </w:t>
      </w:r>
      <w:proofErr w:type="gramEnd"/>
      <w:r w:rsidR="005B10E3" w:rsidRPr="005B10E3">
        <w:rPr>
          <w:rFonts w:asciiTheme="minorHAnsi" w:hAnsiTheme="minorHAnsi" w:cstheme="minorHAnsi"/>
          <w:sz w:val="22"/>
          <w:szCs w:val="22"/>
          <w:lang w:val="pt-BR"/>
        </w:rPr>
        <w:t>para o melhor fluxo dos</w:t>
      </w:r>
      <w:r w:rsidR="00FE2E5F"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 testes, o documento tem que ser de forma objetiva e sucinta, evitando informações que não serão importantes para os testes.</w:t>
      </w:r>
      <w:r w:rsidR="005B10E3"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FE2E5F" w:rsidRPr="005B10E3">
        <w:rPr>
          <w:rFonts w:asciiTheme="minorHAnsi" w:hAnsiTheme="minorHAnsi" w:cstheme="minorHAnsi"/>
          <w:sz w:val="22"/>
          <w:szCs w:val="22"/>
          <w:lang w:val="pt-BR"/>
        </w:rPr>
        <w:t>Através de alguns mecanismos, permite uma interação maior com as equipes responsáveis</w:t>
      </w:r>
      <w:r w:rsidR="00B54368"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 pelo software e o cliente, o plano de teste direciona e orienta, priorizando o que será necessário e o que será útil.</w:t>
      </w:r>
      <w:r w:rsidR="005B10E3"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B54368"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Os testes serão feitos no software JOGO DE TABULEIRO, será um jogo onde o usuário poderá jogar em duas até cinco pessoas ou jogar contra a máquina, não será um jogo on-line, e usuário poderá interagir com o sistema de forma simples e de fácil </w:t>
      </w:r>
      <w:proofErr w:type="spellStart"/>
      <w:r w:rsidR="00B54368" w:rsidRPr="005B10E3">
        <w:rPr>
          <w:rFonts w:asciiTheme="minorHAnsi" w:hAnsiTheme="minorHAnsi" w:cstheme="minorHAnsi"/>
          <w:sz w:val="22"/>
          <w:szCs w:val="22"/>
          <w:lang w:val="pt-BR"/>
        </w:rPr>
        <w:t>jogabilidade</w:t>
      </w:r>
      <w:proofErr w:type="spellEnd"/>
      <w:r w:rsidR="00B54368" w:rsidRPr="005B10E3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14:paraId="20AFD74C" w14:textId="77777777" w:rsidR="009D3D4F" w:rsidRPr="001D4FEF" w:rsidRDefault="009D3D4F" w:rsidP="009D3D4F">
      <w:pPr>
        <w:rPr>
          <w:lang w:val="pt-BR"/>
        </w:rPr>
      </w:pPr>
    </w:p>
    <w:p w14:paraId="14E3321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14:paraId="280F93D8" w14:textId="7FCBF9DF" w:rsidR="00D3617D" w:rsidRDefault="003C0F1C" w:rsidP="00997F77">
      <w:pPr>
        <w:pStyle w:val="Corpodetexto"/>
        <w:ind w:left="426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</w:t>
      </w:r>
      <w:r w:rsidR="00D3617D" w:rsidRPr="00D3617D">
        <w:rPr>
          <w:rFonts w:ascii="Calibri" w:hAnsi="Calibri"/>
          <w:sz w:val="22"/>
          <w:lang w:val="pt-BR"/>
        </w:rPr>
        <w:t>Esse documento do Plano de Testes</w:t>
      </w:r>
      <w:proofErr w:type="gramStart"/>
      <w:r w:rsidR="00D3617D" w:rsidRPr="00D3617D">
        <w:rPr>
          <w:rFonts w:ascii="Calibri" w:hAnsi="Calibri"/>
          <w:sz w:val="22"/>
          <w:lang w:val="pt-BR"/>
        </w:rPr>
        <w:t xml:space="preserve"> </w:t>
      </w:r>
      <w:r w:rsidR="00D3617D">
        <w:rPr>
          <w:rFonts w:ascii="Calibri" w:hAnsi="Calibri"/>
          <w:sz w:val="22"/>
          <w:lang w:val="pt-BR"/>
        </w:rPr>
        <w:t xml:space="preserve"> </w:t>
      </w:r>
      <w:proofErr w:type="gramEnd"/>
      <w:r w:rsidR="00D3617D">
        <w:rPr>
          <w:rFonts w:ascii="Calibri" w:hAnsi="Calibri"/>
          <w:sz w:val="22"/>
          <w:lang w:val="pt-BR"/>
        </w:rPr>
        <w:t>tem por objetivo elabora</w:t>
      </w:r>
      <w:r w:rsidR="003C3371">
        <w:rPr>
          <w:rFonts w:ascii="Calibri" w:hAnsi="Calibri"/>
          <w:sz w:val="22"/>
          <w:lang w:val="pt-BR"/>
        </w:rPr>
        <w:t>r a</w:t>
      </w:r>
      <w:r>
        <w:rPr>
          <w:rFonts w:ascii="Calibri" w:hAnsi="Calibri"/>
          <w:sz w:val="22"/>
          <w:lang w:val="pt-BR"/>
        </w:rPr>
        <w:t xml:space="preserve"> estrutura para </w:t>
      </w:r>
      <w:r w:rsidR="003C3371">
        <w:rPr>
          <w:rFonts w:ascii="Calibri" w:hAnsi="Calibri"/>
          <w:sz w:val="22"/>
          <w:lang w:val="pt-BR"/>
        </w:rPr>
        <w:t xml:space="preserve">garantir a confiabilidade </w:t>
      </w:r>
      <w:r w:rsidR="00D3617D">
        <w:rPr>
          <w:rFonts w:ascii="Calibri" w:hAnsi="Calibri"/>
          <w:sz w:val="22"/>
          <w:lang w:val="pt-BR"/>
        </w:rPr>
        <w:t xml:space="preserve">do software, através </w:t>
      </w:r>
      <w:r w:rsidR="003C3371">
        <w:rPr>
          <w:rFonts w:ascii="Calibri" w:hAnsi="Calibri"/>
          <w:sz w:val="22"/>
          <w:lang w:val="pt-BR"/>
        </w:rPr>
        <w:t>dos casos de testes, é por ele</w:t>
      </w:r>
      <w:r w:rsidR="00D3617D">
        <w:rPr>
          <w:rFonts w:ascii="Calibri" w:hAnsi="Calibri"/>
          <w:sz w:val="22"/>
          <w:lang w:val="pt-BR"/>
        </w:rPr>
        <w:t xml:space="preserve"> que iremos identificar </w:t>
      </w:r>
      <w:r>
        <w:rPr>
          <w:rFonts w:ascii="Calibri" w:hAnsi="Calibri"/>
          <w:sz w:val="22"/>
          <w:lang w:val="pt-BR"/>
        </w:rPr>
        <w:t>como o software se comportará a cada interação feita, pois, a finalidade dos testes é  obter um bom funcionamento do so</w:t>
      </w:r>
      <w:r w:rsidR="000347E3">
        <w:rPr>
          <w:rFonts w:ascii="Calibri" w:hAnsi="Calibri"/>
          <w:sz w:val="22"/>
          <w:lang w:val="pt-BR"/>
        </w:rPr>
        <w:t xml:space="preserve">ftware, para se fazer bons testes é preciso ter um bom documento de teste  </w:t>
      </w:r>
      <w:r w:rsidR="003C3371">
        <w:rPr>
          <w:rFonts w:ascii="Calibri" w:hAnsi="Calibri"/>
          <w:sz w:val="22"/>
          <w:lang w:val="pt-BR"/>
        </w:rPr>
        <w:t xml:space="preserve">, minimizando </w:t>
      </w:r>
      <w:r>
        <w:rPr>
          <w:rFonts w:ascii="Calibri" w:hAnsi="Calibri"/>
          <w:sz w:val="22"/>
          <w:lang w:val="pt-BR"/>
        </w:rPr>
        <w:t xml:space="preserve"> erros</w:t>
      </w:r>
      <w:r w:rsidR="003C3371">
        <w:rPr>
          <w:rFonts w:ascii="Calibri" w:hAnsi="Calibri"/>
          <w:sz w:val="22"/>
          <w:lang w:val="pt-BR"/>
        </w:rPr>
        <w:t>, os níveis de testes aumentaram de acordo com os testes aplicados, e da forma que responderá a cada teste</w:t>
      </w:r>
      <w:r>
        <w:rPr>
          <w:rFonts w:ascii="Calibri" w:hAnsi="Calibri"/>
          <w:sz w:val="22"/>
          <w:lang w:val="pt-BR"/>
        </w:rPr>
        <w:t xml:space="preserve">. </w:t>
      </w:r>
      <w:r w:rsidR="00997F77">
        <w:rPr>
          <w:rFonts w:ascii="Calibri" w:hAnsi="Calibri"/>
          <w:sz w:val="22"/>
          <w:lang w:val="pt-BR"/>
        </w:rPr>
        <w:t>O</w:t>
      </w:r>
      <w:r>
        <w:rPr>
          <w:rFonts w:ascii="Calibri" w:hAnsi="Calibri"/>
          <w:sz w:val="22"/>
          <w:lang w:val="pt-BR"/>
        </w:rPr>
        <w:t xml:space="preserve"> plano de teste é desenvolvido para se obter uma maior interação entre o desenvolvedor e o cliente, </w:t>
      </w:r>
      <w:r w:rsidR="003C3371">
        <w:rPr>
          <w:rFonts w:ascii="Calibri" w:hAnsi="Calibri"/>
          <w:sz w:val="22"/>
          <w:lang w:val="pt-BR"/>
        </w:rPr>
        <w:t xml:space="preserve">assim uniformizando os conceitos e criando uma maior credibilidade no </w:t>
      </w:r>
      <w:r w:rsidR="00BE4691">
        <w:rPr>
          <w:rFonts w:ascii="Calibri" w:hAnsi="Calibri"/>
          <w:sz w:val="22"/>
          <w:lang w:val="pt-BR"/>
        </w:rPr>
        <w:t>software.</w:t>
      </w:r>
    </w:p>
    <w:p w14:paraId="032D54D8" w14:textId="77777777" w:rsidR="00A80B6C" w:rsidRDefault="00A80B6C" w:rsidP="00997F77">
      <w:pPr>
        <w:pStyle w:val="Corpodetexto"/>
        <w:ind w:left="426"/>
        <w:jc w:val="both"/>
        <w:rPr>
          <w:rFonts w:ascii="Calibri" w:hAnsi="Calibri"/>
          <w:sz w:val="22"/>
          <w:lang w:val="pt-BR"/>
        </w:rPr>
      </w:pPr>
    </w:p>
    <w:p w14:paraId="0DE0661C" w14:textId="19C1562C" w:rsidR="001173B8" w:rsidRPr="00AB6223" w:rsidRDefault="001173B8" w:rsidP="00AB6223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2"/>
          <w:lang w:val="pt-BR"/>
        </w:rPr>
        <w:t xml:space="preserve">Sistema </w:t>
      </w:r>
      <w:r w:rsidR="00562868" w:rsidRPr="001D4FEF">
        <w:rPr>
          <w:rFonts w:ascii="Calibri" w:hAnsi="Calibri"/>
          <w:sz w:val="22"/>
          <w:lang w:val="pt-BR"/>
        </w:rPr>
        <w:t>&lt;</w:t>
      </w:r>
      <w:proofErr w:type="gramStart"/>
      <w:r w:rsidR="00997F77">
        <w:rPr>
          <w:rFonts w:ascii="Calibri" w:hAnsi="Calibri"/>
          <w:sz w:val="22"/>
          <w:lang w:val="pt-BR"/>
        </w:rPr>
        <w:t>JOGO</w:t>
      </w:r>
      <w:proofErr w:type="gramEnd"/>
      <w:r w:rsidR="00997F77">
        <w:rPr>
          <w:rFonts w:ascii="Calibri" w:hAnsi="Calibri"/>
          <w:sz w:val="22"/>
          <w:lang w:val="pt-BR"/>
        </w:rPr>
        <w:t xml:space="preserve"> DE TABULEIRO</w:t>
      </w:r>
      <w:r w:rsidR="00562868" w:rsidRPr="001D4FEF">
        <w:rPr>
          <w:rFonts w:ascii="Calibri" w:hAnsi="Calibri"/>
          <w:sz w:val="22"/>
          <w:lang w:val="pt-BR"/>
        </w:rPr>
        <w:t>&gt;</w:t>
      </w:r>
      <w:bookmarkEnd w:id="10"/>
    </w:p>
    <w:p w14:paraId="74B9EC87" w14:textId="0649B8AC" w:rsidR="001173B8" w:rsidRPr="001D4FEF" w:rsidRDefault="00997F7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Esse projeto tem como objetivo desenvolver um jogo de tabuleiro</w:t>
      </w:r>
      <w:r w:rsidR="003C3371">
        <w:rPr>
          <w:rFonts w:ascii="Calibri" w:hAnsi="Calibri"/>
          <w:sz w:val="22"/>
          <w:szCs w:val="22"/>
          <w:lang w:val="pt-BR"/>
        </w:rPr>
        <w:t>, o jogo terá de dois a cinco jogadores, onde o objetivo é chegar ao final do caminho, superando alguns obstáculos. Cada jogador jogará um dado por vez, e a menina que ele for caindo nas casas com obstáculos terá que seguir o que se pede nas casas, aquele que chegar primeiro no objetivo ganhará o jogo.</w:t>
      </w:r>
    </w:p>
    <w:p w14:paraId="1BB3E544" w14:textId="77777777"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14:paraId="5F6F1C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14:paraId="660B7F60" w14:textId="3A763B86" w:rsidR="00A80B6C" w:rsidRPr="009708A0" w:rsidRDefault="00C70CE7" w:rsidP="005F6D3F">
      <w:pPr>
        <w:pStyle w:val="Corpodetexto"/>
        <w:rPr>
          <w:rFonts w:asciiTheme="minorHAnsi" w:hAnsiTheme="minorHAnsi"/>
          <w:sz w:val="22"/>
          <w:lang w:val="pt-PT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  <w:r w:rsidRPr="009708A0">
        <w:rPr>
          <w:rFonts w:asciiTheme="minorHAnsi" w:hAnsiTheme="minorHAnsi"/>
          <w:sz w:val="22"/>
          <w:lang w:val="pt-PT"/>
        </w:rPr>
        <w:t>O Board Game Generator</w:t>
      </w:r>
      <w:proofErr w:type="gramStart"/>
      <w:r w:rsidR="00997F77" w:rsidRPr="009708A0">
        <w:rPr>
          <w:rFonts w:asciiTheme="minorHAnsi" w:hAnsiTheme="minorHAnsi"/>
          <w:sz w:val="22"/>
          <w:lang w:val="pt-PT"/>
        </w:rPr>
        <w:t xml:space="preserve">  </w:t>
      </w:r>
      <w:proofErr w:type="gramEnd"/>
      <w:r w:rsidR="00997F77" w:rsidRPr="009708A0">
        <w:rPr>
          <w:rFonts w:asciiTheme="minorHAnsi" w:hAnsiTheme="minorHAnsi"/>
          <w:sz w:val="22"/>
          <w:lang w:val="pt-PT"/>
        </w:rPr>
        <w:t>passará pelos testes funcionais,</w:t>
      </w:r>
      <w:r w:rsidR="00B51FB1" w:rsidRPr="009708A0">
        <w:rPr>
          <w:rFonts w:asciiTheme="minorHAnsi" w:hAnsiTheme="minorHAnsi"/>
          <w:sz w:val="22"/>
          <w:lang w:val="pt-PT"/>
        </w:rPr>
        <w:t xml:space="preserve"> para saber se o jogo r</w:t>
      </w:r>
      <w:r w:rsidR="00997F77" w:rsidRPr="009708A0">
        <w:rPr>
          <w:rFonts w:asciiTheme="minorHAnsi" w:hAnsiTheme="minorHAnsi"/>
          <w:sz w:val="22"/>
          <w:lang w:val="pt-PT"/>
        </w:rPr>
        <w:t>e</w:t>
      </w:r>
      <w:r w:rsidR="00B51FB1" w:rsidRPr="009708A0">
        <w:rPr>
          <w:rFonts w:asciiTheme="minorHAnsi" w:hAnsiTheme="minorHAnsi"/>
          <w:sz w:val="22"/>
          <w:lang w:val="pt-PT"/>
        </w:rPr>
        <w:t>spond</w:t>
      </w:r>
      <w:r w:rsidR="009A56FB">
        <w:rPr>
          <w:rFonts w:asciiTheme="minorHAnsi" w:hAnsiTheme="minorHAnsi"/>
          <w:sz w:val="22"/>
          <w:lang w:val="pt-PT"/>
        </w:rPr>
        <w:t xml:space="preserve">e aos comandos </w:t>
      </w:r>
      <w:r w:rsidR="00997F77" w:rsidRPr="009708A0">
        <w:rPr>
          <w:rFonts w:asciiTheme="minorHAnsi" w:hAnsiTheme="minorHAnsi"/>
          <w:sz w:val="22"/>
          <w:lang w:val="pt-PT"/>
        </w:rPr>
        <w:t xml:space="preserve">. </w:t>
      </w:r>
      <w:r w:rsidR="000347E3">
        <w:rPr>
          <w:rFonts w:asciiTheme="minorHAnsi" w:hAnsiTheme="minorHAnsi"/>
          <w:sz w:val="22"/>
          <w:lang w:val="pt-PT"/>
        </w:rPr>
        <w:t xml:space="preserve">Os testes de </w:t>
      </w:r>
      <w:proofErr w:type="gramStart"/>
      <w:r w:rsidR="000347E3">
        <w:rPr>
          <w:rFonts w:asciiTheme="minorHAnsi" w:hAnsiTheme="minorHAnsi"/>
          <w:sz w:val="22"/>
          <w:lang w:val="pt-PT"/>
        </w:rPr>
        <w:t>performance</w:t>
      </w:r>
      <w:proofErr w:type="gramEnd"/>
      <w:r w:rsidR="000347E3">
        <w:rPr>
          <w:rFonts w:asciiTheme="minorHAnsi" w:hAnsiTheme="minorHAnsi"/>
          <w:sz w:val="22"/>
          <w:lang w:val="pt-PT"/>
        </w:rPr>
        <w:t xml:space="preserve"> irão </w:t>
      </w:r>
      <w:r w:rsidR="00B51FB1" w:rsidRPr="009708A0">
        <w:rPr>
          <w:rFonts w:asciiTheme="minorHAnsi" w:hAnsiTheme="minorHAnsi"/>
          <w:sz w:val="22"/>
          <w:lang w:val="pt-PT"/>
        </w:rPr>
        <w:t xml:space="preserve"> mostrar como o sistema responderá de acordo com os participantes,usuários, e </w:t>
      </w:r>
      <w:r w:rsidR="000347E3">
        <w:rPr>
          <w:rFonts w:asciiTheme="minorHAnsi" w:hAnsiTheme="minorHAnsi"/>
          <w:sz w:val="22"/>
          <w:lang w:val="pt-PT"/>
        </w:rPr>
        <w:t xml:space="preserve">identificar </w:t>
      </w:r>
      <w:r w:rsidR="00B51FB1" w:rsidRPr="009708A0">
        <w:rPr>
          <w:rFonts w:asciiTheme="minorHAnsi" w:hAnsiTheme="minorHAnsi"/>
          <w:sz w:val="22"/>
          <w:lang w:val="pt-PT"/>
        </w:rPr>
        <w:t xml:space="preserve"> o tempo de resposta dos comandos.O teste de usabilidade para entender se o software terá uma boa comunicação com o u</w:t>
      </w:r>
      <w:r w:rsidR="00A80B6C" w:rsidRPr="009708A0">
        <w:rPr>
          <w:rFonts w:asciiTheme="minorHAnsi" w:hAnsiTheme="minorHAnsi"/>
          <w:sz w:val="22"/>
          <w:lang w:val="pt-PT"/>
        </w:rPr>
        <w:t>suário, e obter um layout de facil</w:t>
      </w:r>
      <w:r w:rsidR="00B51FB1" w:rsidRPr="009708A0">
        <w:rPr>
          <w:rFonts w:asciiTheme="minorHAnsi" w:hAnsiTheme="minorHAnsi"/>
          <w:sz w:val="22"/>
          <w:lang w:val="pt-PT"/>
        </w:rPr>
        <w:t xml:space="preserve"> comunicação.Teste de instalação e configuração, para </w:t>
      </w:r>
      <w:r w:rsidR="00E500EC" w:rsidRPr="009708A0">
        <w:rPr>
          <w:rFonts w:asciiTheme="minorHAnsi" w:hAnsiTheme="minorHAnsi"/>
          <w:sz w:val="22"/>
          <w:lang w:val="pt-PT"/>
        </w:rPr>
        <w:t>saber em quais máquinas e sistemas operacionais terá uma</w:t>
      </w:r>
      <w:r w:rsidR="000347E3">
        <w:rPr>
          <w:rFonts w:asciiTheme="minorHAnsi" w:hAnsiTheme="minorHAnsi"/>
          <w:sz w:val="22"/>
          <w:lang w:val="pt-PT"/>
        </w:rPr>
        <w:t xml:space="preserve"> melhor performance</w:t>
      </w:r>
      <w:r w:rsidR="00A80B6C" w:rsidRPr="009708A0">
        <w:rPr>
          <w:rFonts w:asciiTheme="minorHAnsi" w:hAnsiTheme="minorHAnsi"/>
          <w:sz w:val="22"/>
          <w:lang w:val="pt-PT"/>
        </w:rPr>
        <w:t>.Faremos  os testes de instalação</w:t>
      </w:r>
      <w:r w:rsidR="0065650D" w:rsidRPr="009708A0">
        <w:rPr>
          <w:rFonts w:asciiTheme="minorHAnsi" w:hAnsiTheme="minorHAnsi"/>
          <w:sz w:val="22"/>
          <w:lang w:val="pt-PT"/>
        </w:rPr>
        <w:t xml:space="preserve"> e o teste de falhas  para identificar  </w:t>
      </w:r>
      <w:r w:rsidR="00A80B6C" w:rsidRPr="009708A0">
        <w:rPr>
          <w:rFonts w:asciiTheme="minorHAnsi" w:hAnsiTheme="minorHAnsi"/>
          <w:sz w:val="22"/>
          <w:lang w:val="pt-PT"/>
        </w:rPr>
        <w:t xml:space="preserve">em qual </w:t>
      </w:r>
      <w:r w:rsidR="0065650D" w:rsidRPr="009708A0">
        <w:rPr>
          <w:rFonts w:asciiTheme="minorHAnsi" w:hAnsiTheme="minorHAnsi"/>
          <w:sz w:val="22"/>
          <w:lang w:val="pt-PT"/>
        </w:rPr>
        <w:t xml:space="preserve"> </w:t>
      </w:r>
      <w:r w:rsidR="00A80B6C" w:rsidRPr="009708A0">
        <w:rPr>
          <w:rFonts w:asciiTheme="minorHAnsi" w:hAnsiTheme="minorHAnsi"/>
          <w:sz w:val="22"/>
          <w:lang w:val="pt-PT"/>
        </w:rPr>
        <w:t xml:space="preserve">plataforma o jogo irá responder de modo satisfatório, </w:t>
      </w:r>
      <w:r w:rsidR="0065650D" w:rsidRPr="009708A0">
        <w:rPr>
          <w:rFonts w:asciiTheme="minorHAnsi" w:hAnsiTheme="minorHAnsi"/>
          <w:sz w:val="22"/>
          <w:lang w:val="pt-PT"/>
        </w:rPr>
        <w:t xml:space="preserve">sem </w:t>
      </w:r>
      <w:r w:rsidR="000347E3">
        <w:rPr>
          <w:rFonts w:asciiTheme="minorHAnsi" w:hAnsiTheme="minorHAnsi"/>
          <w:sz w:val="22"/>
          <w:lang w:val="pt-PT"/>
        </w:rPr>
        <w:t>erros</w:t>
      </w:r>
      <w:r w:rsidR="005F6D3F">
        <w:rPr>
          <w:rFonts w:asciiTheme="minorHAnsi" w:hAnsiTheme="minorHAnsi"/>
          <w:sz w:val="22"/>
          <w:lang w:val="pt-PT"/>
        </w:rPr>
        <w:t>.</w:t>
      </w:r>
    </w:p>
    <w:p w14:paraId="7AE5C1B4" w14:textId="77777777" w:rsidR="00A80B6C" w:rsidRDefault="00A80B6C" w:rsidP="00997F77">
      <w:pPr>
        <w:pStyle w:val="Corpodetexto"/>
        <w:rPr>
          <w:sz w:val="22"/>
          <w:lang w:val="pt-PT"/>
        </w:rPr>
      </w:pPr>
    </w:p>
    <w:p w14:paraId="44B38435" w14:textId="77777777" w:rsidR="00C06E49" w:rsidRDefault="00C06E49" w:rsidP="00997F77">
      <w:pPr>
        <w:pStyle w:val="Corpodetexto"/>
        <w:rPr>
          <w:sz w:val="22"/>
          <w:lang w:val="pt-PT"/>
        </w:rPr>
      </w:pPr>
    </w:p>
    <w:p w14:paraId="629DE9C6" w14:textId="77777777"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lastRenderedPageBreak/>
        <w:t>Escopo Negativo:</w:t>
      </w:r>
      <w:bookmarkEnd w:id="17"/>
    </w:p>
    <w:p w14:paraId="25F67B3D" w14:textId="32CB4A82" w:rsidR="001173B8" w:rsidRDefault="00B7563F" w:rsidP="000347E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Não faremos os teste de caixa </w:t>
      </w:r>
      <w:proofErr w:type="gramStart"/>
      <w:r>
        <w:rPr>
          <w:rFonts w:ascii="Calibri" w:hAnsi="Calibri"/>
          <w:sz w:val="22"/>
          <w:lang w:val="pt-BR"/>
        </w:rPr>
        <w:t>branca ,</w:t>
      </w:r>
      <w:proofErr w:type="gramEnd"/>
      <w:r>
        <w:rPr>
          <w:rFonts w:ascii="Calibri" w:hAnsi="Calibri"/>
          <w:sz w:val="22"/>
          <w:lang w:val="pt-BR"/>
        </w:rPr>
        <w:t xml:space="preserve">pois, os testadores não terão acesso ao código, e </w:t>
      </w:r>
      <w:r w:rsidR="000347E3">
        <w:rPr>
          <w:rFonts w:ascii="Calibri" w:hAnsi="Calibri"/>
          <w:sz w:val="22"/>
          <w:lang w:val="pt-BR"/>
        </w:rPr>
        <w:t>teste de banco de dados pois o jogo não utilizará nenhum  sistema  gerenciador de banco de dados.</w:t>
      </w:r>
      <w:r w:rsidR="009A56FB">
        <w:rPr>
          <w:rFonts w:ascii="Calibri" w:hAnsi="Calibri"/>
          <w:sz w:val="22"/>
          <w:lang w:val="pt-BR"/>
        </w:rPr>
        <w:t xml:space="preserve"> E teste</w:t>
      </w:r>
      <w:proofErr w:type="gramStart"/>
      <w:r w:rsidR="009A56FB">
        <w:rPr>
          <w:rFonts w:ascii="Calibri" w:hAnsi="Calibri"/>
          <w:sz w:val="22"/>
          <w:lang w:val="pt-BR"/>
        </w:rPr>
        <w:t xml:space="preserve">  </w:t>
      </w:r>
      <w:proofErr w:type="gramEnd"/>
      <w:r w:rsidR="009A56FB">
        <w:rPr>
          <w:rFonts w:ascii="Calibri" w:hAnsi="Calibri"/>
          <w:sz w:val="22"/>
          <w:lang w:val="pt-BR"/>
        </w:rPr>
        <w:t>de carga  e sobrecarga ,pois, a demanda não permite. Teste unitário geralmente é realizado pelo desenvolvedor, portanto</w:t>
      </w:r>
      <w:proofErr w:type="gramStart"/>
      <w:r w:rsidR="009A56FB">
        <w:rPr>
          <w:rFonts w:ascii="Calibri" w:hAnsi="Calibri"/>
          <w:sz w:val="22"/>
          <w:lang w:val="pt-BR"/>
        </w:rPr>
        <w:t xml:space="preserve">  </w:t>
      </w:r>
      <w:proofErr w:type="gramEnd"/>
      <w:r w:rsidR="009A56FB">
        <w:rPr>
          <w:rFonts w:ascii="Calibri" w:hAnsi="Calibri"/>
          <w:sz w:val="22"/>
          <w:lang w:val="pt-BR"/>
        </w:rPr>
        <w:t>não iremos realiza-lo.</w:t>
      </w:r>
    </w:p>
    <w:p w14:paraId="7FBEA81E" w14:textId="77777777" w:rsidR="000347E3" w:rsidRPr="000347E3" w:rsidRDefault="000347E3" w:rsidP="000347E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</w:p>
    <w:p w14:paraId="7BE2892E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proofErr w:type="gramStart"/>
      <w:r w:rsidRPr="001D4FEF">
        <w:rPr>
          <w:rFonts w:ascii="Calibri" w:hAnsi="Calibri"/>
          <w:b/>
          <w:sz w:val="22"/>
          <w:lang w:val="pt-BR"/>
        </w:rPr>
        <w:t>1.4 Identificação</w:t>
      </w:r>
      <w:proofErr w:type="gramEnd"/>
      <w:r w:rsidRPr="001D4FEF">
        <w:rPr>
          <w:rFonts w:ascii="Calibri" w:hAnsi="Calibri"/>
          <w:b/>
          <w:sz w:val="22"/>
          <w:lang w:val="pt-BR"/>
        </w:rPr>
        <w:t xml:space="preserve">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 w14:paraId="37AC695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3CB5A8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200DAA24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4744DBA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 w14:paraId="411F5DE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C5130B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1C7236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4FA67D3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1FE9A82C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B638352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63B1D766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38A15293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8FC902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1E5607F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7B3D10A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8672B8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3A6F6299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C344E3E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DAA5B0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1B73898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B53CAC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E2652A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7F3DF761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7484A37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6A3413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896902D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2325F992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2E42D1C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392F404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008F39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27572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EB5E80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44F73E4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37A7FC0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7C18FE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2DD7A59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14:paraId="5C1C459D" w14:textId="77777777" w:rsidR="008E7950" w:rsidRPr="001D4FEF" w:rsidRDefault="008E7950" w:rsidP="001173B8"/>
    <w:p w14:paraId="43A7777E" w14:textId="77777777"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8" w:name="_Toc242451442"/>
      <w:r>
        <w:rPr>
          <w:rFonts w:ascii="Calibri" w:hAnsi="Calibri"/>
          <w:sz w:val="22"/>
          <w:lang w:val="pt-BR"/>
        </w:rPr>
        <w:t>Referências</w:t>
      </w:r>
      <w:bookmarkEnd w:id="18"/>
    </w:p>
    <w:p w14:paraId="0AA0065A" w14:textId="77777777"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14:paraId="38205B8D" w14:textId="77777777"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14:paraId="4C64F42F" w14:textId="77777777"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19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19"/>
      <w:r w:rsidR="00BA3CB6" w:rsidRPr="001D4FEF">
        <w:rPr>
          <w:rFonts w:ascii="Calibri" w:hAnsi="Calibri"/>
          <w:sz w:val="22"/>
          <w:lang w:val="pt-BR"/>
        </w:rPr>
        <w:t xml:space="preserve"> </w:t>
      </w:r>
    </w:p>
    <w:p w14:paraId="57F87F3F" w14:textId="77777777" w:rsidR="007879C3" w:rsidRPr="001D4FEF" w:rsidRDefault="007879C3" w:rsidP="009D3D4F">
      <w:pPr>
        <w:rPr>
          <w:rFonts w:ascii="Calibri" w:hAnsi="Calibri"/>
          <w:sz w:val="22"/>
          <w:lang w:val="pt-BR"/>
        </w:rPr>
      </w:pPr>
    </w:p>
    <w:p w14:paraId="73367B5C" w14:textId="77777777"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14:paraId="0C2772B5" w14:textId="77777777"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14:paraId="60684E03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0" w:name="_Toc242451444"/>
      <w:bookmarkEnd w:id="12"/>
      <w:bookmarkEnd w:id="13"/>
      <w:bookmarkEnd w:id="14"/>
      <w:bookmarkEnd w:id="15"/>
      <w:bookmarkEnd w:id="16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0"/>
    </w:p>
    <w:p w14:paraId="1C85B524" w14:textId="00580A57" w:rsidR="001173B8" w:rsidRPr="001D4FEF" w:rsidRDefault="002550E7">
      <w:pPr>
        <w:pStyle w:val="Ttulo2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Teste de </w:t>
      </w:r>
      <w:proofErr w:type="gramStart"/>
      <w:r>
        <w:rPr>
          <w:rFonts w:ascii="Calibri" w:hAnsi="Calibri"/>
          <w:sz w:val="22"/>
          <w:lang w:val="pt-BR"/>
        </w:rPr>
        <w:t>Performance</w:t>
      </w:r>
      <w:proofErr w:type="gramEnd"/>
    </w:p>
    <w:p w14:paraId="60D8041B" w14:textId="77777777" w:rsidR="009A56FB" w:rsidRDefault="002550E7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tempo de resposta de um comando</w:t>
      </w:r>
    </w:p>
    <w:p w14:paraId="5082D6B5" w14:textId="162554D5" w:rsidR="00592CCF" w:rsidRPr="001D4FEF" w:rsidRDefault="009A56FB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a desenvoltura do sistema quando </w:t>
      </w:r>
      <w:r w:rsidR="00BE4691">
        <w:rPr>
          <w:rFonts w:ascii="Calibri" w:hAnsi="Calibri"/>
          <w:sz w:val="22"/>
          <w:lang w:val="pt-BR"/>
        </w:rPr>
        <w:t>exigido</w:t>
      </w:r>
      <w:r w:rsidR="002550E7">
        <w:rPr>
          <w:rFonts w:ascii="Calibri" w:hAnsi="Calibri"/>
          <w:sz w:val="22"/>
          <w:lang w:val="pt-BR"/>
        </w:rPr>
        <w:tab/>
      </w:r>
      <w:r w:rsidR="002550E7">
        <w:rPr>
          <w:rFonts w:ascii="Calibri" w:hAnsi="Calibri"/>
          <w:sz w:val="22"/>
          <w:lang w:val="pt-BR"/>
        </w:rPr>
        <w:tab/>
      </w:r>
      <w:r w:rsidR="00592CCF" w:rsidRPr="001D4FEF">
        <w:rPr>
          <w:rFonts w:ascii="Calibri" w:hAnsi="Calibri"/>
          <w:sz w:val="22"/>
          <w:lang w:val="pt-BR"/>
        </w:rPr>
        <w:t>.</w:t>
      </w:r>
    </w:p>
    <w:p w14:paraId="4673B32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1"/>
    </w:p>
    <w:p w14:paraId="5FAD7B85" w14:textId="06AF7EC2" w:rsidR="001173B8" w:rsidRDefault="002550E7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sistema responde satisfatoriamente a todos os comandos</w:t>
      </w:r>
    </w:p>
    <w:p w14:paraId="2AB9D140" w14:textId="46CDA7FE" w:rsidR="002550E7" w:rsidRPr="001D4FEF" w:rsidRDefault="009A56FB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software atende a todos os requisitos</w:t>
      </w:r>
      <w:r w:rsidR="002550E7">
        <w:rPr>
          <w:rFonts w:ascii="Calibri" w:hAnsi="Calibri"/>
          <w:sz w:val="22"/>
          <w:lang w:val="pt-BR"/>
        </w:rPr>
        <w:t xml:space="preserve"> </w:t>
      </w:r>
    </w:p>
    <w:p w14:paraId="1D6883AC" w14:textId="50D9AA19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7"/>
      <w:r w:rsidRPr="001D4FEF">
        <w:rPr>
          <w:rFonts w:ascii="Calibri" w:hAnsi="Calibri"/>
          <w:sz w:val="22"/>
          <w:lang w:val="pt-BR"/>
        </w:rPr>
        <w:t>Teste d</w:t>
      </w:r>
      <w:bookmarkEnd w:id="22"/>
      <w:r w:rsidR="00F45640">
        <w:rPr>
          <w:rFonts w:ascii="Calibri" w:hAnsi="Calibri"/>
          <w:sz w:val="22"/>
          <w:lang w:val="pt-BR"/>
        </w:rPr>
        <w:t>e usabilidade</w:t>
      </w:r>
    </w:p>
    <w:p w14:paraId="4D90159B" w14:textId="608EED89" w:rsidR="001173B8" w:rsidRPr="001D4FEF" w:rsidRDefault="009A56FB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as funcionalidades estão acessíveis</w:t>
      </w:r>
    </w:p>
    <w:p w14:paraId="2B99B706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3"/>
    </w:p>
    <w:p w14:paraId="2E794A6A" w14:textId="2F2CC58E" w:rsidR="00E911BC" w:rsidRPr="009708A0" w:rsidRDefault="00F45640" w:rsidP="009708A0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interface tem uma boa interação e todas as funções operando de modo satisfatório</w:t>
      </w:r>
      <w:r w:rsidR="00E911BC" w:rsidRPr="009708A0">
        <w:rPr>
          <w:rFonts w:ascii="Calibri" w:hAnsi="Calibri"/>
          <w:sz w:val="22"/>
          <w:lang w:val="pt-BR"/>
        </w:rPr>
        <w:t>.</w:t>
      </w:r>
    </w:p>
    <w:p w14:paraId="4DDF91E2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24"/>
    </w:p>
    <w:p w14:paraId="14EC7641" w14:textId="663B78D0" w:rsidR="001173B8" w:rsidRPr="001D4FEF" w:rsidRDefault="00170171" w:rsidP="000B0543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sistema será instalado de modo satisfatório nos diferente</w:t>
      </w:r>
      <w:r w:rsidR="009A56FB">
        <w:rPr>
          <w:rFonts w:ascii="Calibri" w:hAnsi="Calibri"/>
          <w:sz w:val="22"/>
          <w:lang w:val="pt-BR"/>
        </w:rPr>
        <w:t>s</w:t>
      </w:r>
      <w:r>
        <w:rPr>
          <w:rFonts w:ascii="Calibri" w:hAnsi="Calibri"/>
          <w:sz w:val="22"/>
          <w:lang w:val="pt-BR"/>
        </w:rPr>
        <w:t xml:space="preserve"> sistemas operacionais</w:t>
      </w:r>
      <w:r w:rsidR="00B062B3" w:rsidRPr="001D4FEF">
        <w:rPr>
          <w:rFonts w:ascii="Calibri" w:hAnsi="Calibri"/>
          <w:sz w:val="22"/>
          <w:lang w:val="pt-BR"/>
        </w:rPr>
        <w:t>.</w:t>
      </w:r>
    </w:p>
    <w:p w14:paraId="4E814559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5" w:name="_Toc314978533"/>
      <w:bookmarkStart w:id="26" w:name="_Toc324843639"/>
      <w:bookmarkStart w:id="27" w:name="_Toc324851946"/>
      <w:bookmarkStart w:id="28" w:name="_Toc324915529"/>
      <w:bookmarkStart w:id="29" w:name="_Toc433104442"/>
      <w:r w:rsidRPr="001D4FEF">
        <w:rPr>
          <w:rFonts w:ascii="Calibri" w:hAnsi="Calibri"/>
          <w:sz w:val="26"/>
          <w:lang w:val="pt-BR"/>
        </w:rPr>
        <w:br w:type="page"/>
      </w:r>
      <w:bookmarkStart w:id="30" w:name="_Toc242451455"/>
      <w:bookmarkStart w:id="31" w:name="_Toc314978535"/>
      <w:bookmarkEnd w:id="25"/>
      <w:bookmarkEnd w:id="26"/>
      <w:bookmarkEnd w:id="27"/>
      <w:bookmarkEnd w:id="28"/>
      <w:bookmarkEnd w:id="29"/>
      <w:r w:rsidRPr="001D4FEF">
        <w:rPr>
          <w:rFonts w:ascii="Calibri" w:hAnsi="Calibri"/>
          <w:sz w:val="26"/>
          <w:lang w:val="pt-BR"/>
        </w:rPr>
        <w:lastRenderedPageBreak/>
        <w:t>Estratégia de Teste</w:t>
      </w:r>
      <w:bookmarkEnd w:id="30"/>
    </w:p>
    <w:p w14:paraId="5C38E1AE" w14:textId="7256BD3C" w:rsidR="001173B8" w:rsidRPr="00212CB1" w:rsidRDefault="001173B8" w:rsidP="00212CB1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32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32"/>
    </w:p>
    <w:p w14:paraId="0D36A76E" w14:textId="77777777"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33" w:name="_Toc242451458"/>
      <w:bookmarkEnd w:id="31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33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14:paraId="04C1EAED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34" w:name="_Toc314978536"/>
      <w:bookmarkStart w:id="35" w:name="_Toc324843643"/>
      <w:bookmarkStart w:id="36" w:name="_Toc324851950"/>
      <w:bookmarkStart w:id="37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212CB1" w14:paraId="0082EC67" w14:textId="77777777" w:rsidTr="00562868">
        <w:trPr>
          <w:cantSplit/>
        </w:trPr>
        <w:tc>
          <w:tcPr>
            <w:tcW w:w="2211" w:type="dxa"/>
          </w:tcPr>
          <w:bookmarkEnd w:id="34"/>
          <w:bookmarkEnd w:id="35"/>
          <w:bookmarkEnd w:id="36"/>
          <w:bookmarkEnd w:id="37"/>
          <w:p w14:paraId="1E5E2FE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793AED51" w14:textId="64271E66" w:rsidR="00212CB1" w:rsidRDefault="00212CB1" w:rsidP="00212CB1">
            <w:pPr>
              <w:pStyle w:val="Corpodetexto"/>
              <w:tabs>
                <w:tab w:val="left" w:pos="993"/>
              </w:tabs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as funcionalidades estejam de acordo com os requisitos</w:t>
            </w:r>
          </w:p>
          <w:p w14:paraId="1E60BEC2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212CB1" w14:paraId="26418AA1" w14:textId="77777777" w:rsidTr="00562868">
        <w:trPr>
          <w:cantSplit/>
        </w:trPr>
        <w:tc>
          <w:tcPr>
            <w:tcW w:w="2211" w:type="dxa"/>
          </w:tcPr>
          <w:p w14:paraId="39B3C951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3F8982E6" w14:textId="77777777" w:rsidR="00562868" w:rsidRDefault="00212CB1" w:rsidP="00212CB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todas as funcionalidades, tanto do fluxo principal quanto secundárias.</w:t>
            </w:r>
          </w:p>
          <w:p w14:paraId="100CD38E" w14:textId="77777777" w:rsidR="00212CB1" w:rsidRDefault="00212CB1" w:rsidP="00212CB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Testar com dados válidos e inválidos.</w:t>
            </w:r>
          </w:p>
          <w:p w14:paraId="413EEE1C" w14:textId="6AE94378" w:rsidR="00212CB1" w:rsidRPr="001D4FEF" w:rsidRDefault="00212CB1" w:rsidP="00212CB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o usuário será informado por mensagens.</w:t>
            </w:r>
          </w:p>
        </w:tc>
      </w:tr>
      <w:tr w:rsidR="00562868" w:rsidRPr="00212CB1" w14:paraId="0AC824FB" w14:textId="77777777" w:rsidTr="00562868">
        <w:trPr>
          <w:cantSplit/>
        </w:trPr>
        <w:tc>
          <w:tcPr>
            <w:tcW w:w="2211" w:type="dxa"/>
          </w:tcPr>
          <w:p w14:paraId="3B700FE4" w14:textId="571CB398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6338604" w14:textId="77777777" w:rsidR="00562868" w:rsidRDefault="00212CB1" w:rsidP="00212CB1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Funcionalidades testadas</w:t>
            </w:r>
          </w:p>
          <w:p w14:paraId="551E69A8" w14:textId="505B0E1F" w:rsidR="00212CB1" w:rsidRPr="001D4FEF" w:rsidRDefault="00212CB1" w:rsidP="00212CB1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Erros encontrados corrigidos.</w:t>
            </w:r>
          </w:p>
        </w:tc>
      </w:tr>
      <w:tr w:rsidR="00562868" w:rsidRPr="001D4FEF" w14:paraId="5BBC7C4D" w14:textId="77777777" w:rsidTr="00562868">
        <w:trPr>
          <w:cantSplit/>
        </w:trPr>
        <w:tc>
          <w:tcPr>
            <w:tcW w:w="2211" w:type="dxa"/>
          </w:tcPr>
          <w:p w14:paraId="3B3F6795" w14:textId="01A8EFEB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A759407" w14:textId="7D29F843" w:rsidR="00562868" w:rsidRPr="001D4FEF" w:rsidRDefault="003A3C79" w:rsidP="00212CB1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</w:t>
            </w:r>
            <w:r w:rsidR="00212CB1">
              <w:rPr>
                <w:rFonts w:ascii="Calibri" w:hAnsi="Calibri"/>
                <w:sz w:val="22"/>
                <w:lang w:val="pt-BR"/>
              </w:rPr>
              <w:t>enhuma</w:t>
            </w:r>
          </w:p>
        </w:tc>
      </w:tr>
    </w:tbl>
    <w:p w14:paraId="68F972CE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44B64B10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38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38"/>
    </w:p>
    <w:p w14:paraId="206A72D1" w14:textId="77777777"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39" w:name="_Toc327254066"/>
      <w:bookmarkStart w:id="40" w:name="_Toc327255031"/>
      <w:bookmarkStart w:id="41" w:name="_Toc327255100"/>
      <w:bookmarkStart w:id="42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3A3C79" w14:paraId="59BFACD3" w14:textId="77777777" w:rsidTr="00562868">
        <w:trPr>
          <w:cantSplit/>
        </w:trPr>
        <w:tc>
          <w:tcPr>
            <w:tcW w:w="2211" w:type="dxa"/>
          </w:tcPr>
          <w:p w14:paraId="2EC372C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43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B16EE46" w14:textId="6427FA36" w:rsidR="00562868" w:rsidRPr="001D4FEF" w:rsidRDefault="003A3C79" w:rsidP="003A3C79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o layout seja o mais objetivo e de simples entendimento ao usuário.</w:t>
            </w:r>
          </w:p>
        </w:tc>
      </w:tr>
      <w:tr w:rsidR="00562868" w:rsidRPr="003A3C79" w14:paraId="47157E26" w14:textId="77777777" w:rsidTr="00562868">
        <w:trPr>
          <w:cantSplit/>
        </w:trPr>
        <w:tc>
          <w:tcPr>
            <w:tcW w:w="2211" w:type="dxa"/>
          </w:tcPr>
          <w:p w14:paraId="2955F9B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59DDAAD0" w14:textId="683C3819" w:rsidR="00562868" w:rsidRDefault="00B734E9" w:rsidP="003A3C79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a página é visualmente agradável (se segue um padrão de cores e fontes).</w:t>
            </w:r>
          </w:p>
          <w:p w14:paraId="69410A78" w14:textId="77777777" w:rsidR="00B734E9" w:rsidRDefault="00B734E9" w:rsidP="003A3C79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alinhamento de botões</w:t>
            </w:r>
          </w:p>
          <w:p w14:paraId="625A8E64" w14:textId="2B8EFEE3" w:rsidR="00B734E9" w:rsidRPr="001D4FEF" w:rsidRDefault="00B734E9" w:rsidP="003A3C79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estão bem localizados</w:t>
            </w:r>
          </w:p>
        </w:tc>
      </w:tr>
      <w:tr w:rsidR="00562868" w:rsidRPr="00B734E9" w14:paraId="3916211B" w14:textId="77777777" w:rsidTr="00562868">
        <w:trPr>
          <w:cantSplit/>
        </w:trPr>
        <w:tc>
          <w:tcPr>
            <w:tcW w:w="2211" w:type="dxa"/>
          </w:tcPr>
          <w:p w14:paraId="1E956042" w14:textId="27EECAB3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639A7F65" w14:textId="6972E58E" w:rsidR="00562868" w:rsidRPr="001D4FEF" w:rsidRDefault="00B734E9" w:rsidP="00B734E9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Quando os testes forem finalizados e os erros corrigidos</w:t>
            </w:r>
          </w:p>
        </w:tc>
      </w:tr>
      <w:tr w:rsidR="00562868" w:rsidRPr="001D4FEF" w14:paraId="5E98AD83" w14:textId="77777777" w:rsidTr="00562868">
        <w:trPr>
          <w:cantSplit/>
        </w:trPr>
        <w:tc>
          <w:tcPr>
            <w:tcW w:w="2211" w:type="dxa"/>
          </w:tcPr>
          <w:p w14:paraId="2100D35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7B9665C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22456F7B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CD282F2" w14:textId="77777777" w:rsidR="001173B8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112C0CE" w14:textId="77777777" w:rsidR="00E37AE1" w:rsidRDefault="00E37AE1">
      <w:pPr>
        <w:pStyle w:val="Corpodetexto1"/>
        <w:rPr>
          <w:rFonts w:ascii="Calibri" w:hAnsi="Calibri"/>
          <w:sz w:val="22"/>
          <w:lang w:val="pt-BR"/>
        </w:rPr>
      </w:pPr>
    </w:p>
    <w:p w14:paraId="496F1D03" w14:textId="77777777" w:rsidR="00E37AE1" w:rsidRDefault="00E37AE1">
      <w:pPr>
        <w:pStyle w:val="Corpodetexto1"/>
        <w:rPr>
          <w:rFonts w:ascii="Calibri" w:hAnsi="Calibri"/>
          <w:sz w:val="22"/>
          <w:lang w:val="pt-BR"/>
        </w:rPr>
      </w:pPr>
    </w:p>
    <w:p w14:paraId="46B8E297" w14:textId="77777777" w:rsidR="00E37AE1" w:rsidRDefault="00E37AE1">
      <w:pPr>
        <w:pStyle w:val="Corpodetexto1"/>
        <w:rPr>
          <w:rFonts w:ascii="Calibri" w:hAnsi="Calibri"/>
          <w:sz w:val="22"/>
          <w:lang w:val="pt-BR"/>
        </w:rPr>
      </w:pPr>
    </w:p>
    <w:p w14:paraId="3DD9A747" w14:textId="77777777" w:rsidR="00E37AE1" w:rsidRPr="001D4FEF" w:rsidRDefault="00E37AE1">
      <w:pPr>
        <w:pStyle w:val="Corpodetexto1"/>
        <w:rPr>
          <w:rFonts w:ascii="Calibri" w:hAnsi="Calibri"/>
          <w:sz w:val="22"/>
          <w:lang w:val="pt-BR"/>
        </w:rPr>
      </w:pPr>
    </w:p>
    <w:p w14:paraId="12F65FC6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4" w:name="_Toc242451460"/>
      <w:bookmarkEnd w:id="39"/>
      <w:bookmarkEnd w:id="40"/>
      <w:bookmarkEnd w:id="41"/>
      <w:bookmarkEnd w:id="42"/>
      <w:bookmarkEnd w:id="43"/>
      <w:r w:rsidRPr="001D4FEF">
        <w:rPr>
          <w:rFonts w:ascii="Calibri" w:hAnsi="Calibri"/>
          <w:b/>
          <w:sz w:val="22"/>
          <w:lang w:val="pt-BR"/>
        </w:rPr>
        <w:lastRenderedPageBreak/>
        <w:t xml:space="preserve">Teste de </w:t>
      </w:r>
      <w:proofErr w:type="gramStart"/>
      <w:r w:rsidRPr="001D4FEF">
        <w:rPr>
          <w:rFonts w:ascii="Calibri" w:hAnsi="Calibri"/>
          <w:b/>
          <w:sz w:val="22"/>
          <w:lang w:val="pt-BR"/>
        </w:rPr>
        <w:t>Performance</w:t>
      </w:r>
      <w:bookmarkEnd w:id="44"/>
      <w:proofErr w:type="gramEnd"/>
    </w:p>
    <w:p w14:paraId="10C4EAF3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E9A9ED2" w14:textId="77777777" w:rsidTr="00562868">
        <w:trPr>
          <w:cantSplit/>
        </w:trPr>
        <w:tc>
          <w:tcPr>
            <w:tcW w:w="2211" w:type="dxa"/>
          </w:tcPr>
          <w:p w14:paraId="6D7632B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A844010" w14:textId="0EE40C8D" w:rsidR="00562868" w:rsidRPr="001D4FEF" w:rsidRDefault="00E37AE1" w:rsidP="00E37AE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Analisar o desempenho do software.</w:t>
            </w:r>
          </w:p>
        </w:tc>
      </w:tr>
      <w:tr w:rsidR="00562868" w:rsidRPr="001D4FEF" w14:paraId="199945F5" w14:textId="77777777" w:rsidTr="00562868">
        <w:trPr>
          <w:cantSplit/>
        </w:trPr>
        <w:tc>
          <w:tcPr>
            <w:tcW w:w="2211" w:type="dxa"/>
          </w:tcPr>
          <w:p w14:paraId="3CCBC58A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06624A8" w14:textId="7A605AA4" w:rsidR="00562868" w:rsidRPr="001D4FEF" w:rsidRDefault="00E37AE1" w:rsidP="00E37AE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Testar o tempo de resposta do software nas variadas funcionalidades.</w:t>
            </w:r>
          </w:p>
        </w:tc>
      </w:tr>
      <w:tr w:rsidR="00562868" w:rsidRPr="001D4FEF" w14:paraId="51EAF254" w14:textId="77777777" w:rsidTr="00562868">
        <w:trPr>
          <w:cantSplit/>
        </w:trPr>
        <w:tc>
          <w:tcPr>
            <w:tcW w:w="2211" w:type="dxa"/>
          </w:tcPr>
          <w:p w14:paraId="281D847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F6FDFD7" w14:textId="6AB31047" w:rsidR="00562868" w:rsidRPr="001D4FEF" w:rsidRDefault="00E37AE1" w:rsidP="00E37AE1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Quando o tempo de resposta for satisfatório.</w:t>
            </w:r>
          </w:p>
        </w:tc>
      </w:tr>
      <w:tr w:rsidR="00562868" w:rsidRPr="001D4FEF" w14:paraId="3FDEF6A6" w14:textId="77777777" w:rsidTr="00562868">
        <w:trPr>
          <w:cantSplit/>
        </w:trPr>
        <w:tc>
          <w:tcPr>
            <w:tcW w:w="2211" w:type="dxa"/>
          </w:tcPr>
          <w:p w14:paraId="3D5F555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D598F66" w14:textId="065528F8" w:rsidR="00562868" w:rsidRPr="001D4FEF" w:rsidRDefault="0069568E" w:rsidP="00E37AE1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Nenhuma </w:t>
            </w:r>
          </w:p>
        </w:tc>
      </w:tr>
    </w:tbl>
    <w:p w14:paraId="67A919CA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64763606" w14:textId="0C117323"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45" w:name="_Toc78907497"/>
      <w:bookmarkStart w:id="46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45"/>
      <w:bookmarkEnd w:id="46"/>
    </w:p>
    <w:p w14:paraId="2603838F" w14:textId="77777777"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429EF6F" w14:textId="77777777" w:rsidTr="00562868">
        <w:trPr>
          <w:cantSplit/>
        </w:trPr>
        <w:tc>
          <w:tcPr>
            <w:tcW w:w="2211" w:type="dxa"/>
          </w:tcPr>
          <w:p w14:paraId="6FDAD6B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396B4B06" w14:textId="555E3EAE" w:rsidR="00562868" w:rsidRPr="001D4FEF" w:rsidRDefault="0069568E" w:rsidP="0069568E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o software é instalado corretamente nos diferentes ambientes.</w:t>
            </w:r>
          </w:p>
        </w:tc>
      </w:tr>
      <w:tr w:rsidR="00562868" w:rsidRPr="001D4FEF" w14:paraId="5958F485" w14:textId="77777777" w:rsidTr="00562868">
        <w:trPr>
          <w:cantSplit/>
        </w:trPr>
        <w:tc>
          <w:tcPr>
            <w:tcW w:w="2211" w:type="dxa"/>
          </w:tcPr>
          <w:p w14:paraId="37D34F6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0996F8B" w14:textId="62EF16AA" w:rsidR="00562868" w:rsidRPr="001D4FEF" w:rsidRDefault="004A5224" w:rsidP="0069568E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o software em diferentes ambientes e verificar seu comportamento.</w:t>
            </w:r>
          </w:p>
        </w:tc>
      </w:tr>
      <w:tr w:rsidR="00562868" w:rsidRPr="001D4FEF" w14:paraId="0BDDDF9C" w14:textId="77777777" w:rsidTr="00562868">
        <w:trPr>
          <w:cantSplit/>
        </w:trPr>
        <w:tc>
          <w:tcPr>
            <w:tcW w:w="2211" w:type="dxa"/>
          </w:tcPr>
          <w:p w14:paraId="44A9880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2F600DF6" w14:textId="77777777" w:rsidR="00562868" w:rsidRDefault="007B11F8" w:rsidP="007B11F8">
            <w:pPr>
              <w:pStyle w:val="Corpodetexto"/>
              <w:tabs>
                <w:tab w:val="left" w:pos="4873"/>
              </w:tabs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Execução dos testes com sucesso.</w:t>
            </w:r>
          </w:p>
          <w:p w14:paraId="36D45C18" w14:textId="3FC96DC8" w:rsidR="007B11F8" w:rsidRPr="001D4FEF" w:rsidRDefault="007B11F8" w:rsidP="007B11F8">
            <w:pPr>
              <w:pStyle w:val="Corpodetexto"/>
              <w:tabs>
                <w:tab w:val="left" w:pos="4873"/>
              </w:tabs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Todos os erros corrigidos </w:t>
            </w:r>
          </w:p>
        </w:tc>
      </w:tr>
      <w:tr w:rsidR="00562868" w:rsidRPr="001D4FEF" w14:paraId="396BAF3C" w14:textId="77777777" w:rsidTr="00562868">
        <w:trPr>
          <w:cantSplit/>
        </w:trPr>
        <w:tc>
          <w:tcPr>
            <w:tcW w:w="2211" w:type="dxa"/>
          </w:tcPr>
          <w:p w14:paraId="59D823CF" w14:textId="13045AB4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53E2A89F" w14:textId="52E3BFF4" w:rsidR="00562868" w:rsidRPr="001D4FEF" w:rsidRDefault="007B11F8" w:rsidP="007B11F8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Nenhuma.</w:t>
            </w:r>
          </w:p>
        </w:tc>
      </w:tr>
    </w:tbl>
    <w:p w14:paraId="732E519B" w14:textId="77777777"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14:paraId="52FDAC15" w14:textId="77777777"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47" w:name="_Toc78907498"/>
      <w:bookmarkStart w:id="48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47"/>
      <w:bookmarkEnd w:id="48"/>
    </w:p>
    <w:p w14:paraId="68BF765F" w14:textId="77777777"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49" w:name="_Toc314978543"/>
      <w:bookmarkStart w:id="50" w:name="_Toc324843646"/>
      <w:bookmarkStart w:id="51" w:name="_Toc324851953"/>
      <w:bookmarkStart w:id="52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14:paraId="142D0510" w14:textId="77777777"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 w14:paraId="1DB39D8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1E27F588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7E03172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579C2E93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 w14:paraId="25536550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0EAF6C56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7ADBD15E" w14:textId="2A5C7ED4" w:rsidR="001173B8" w:rsidRPr="001D4FEF" w:rsidRDefault="00BE469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Microsoft word 2010 e Microsoft Excel 2010</w:t>
            </w:r>
          </w:p>
        </w:tc>
        <w:tc>
          <w:tcPr>
            <w:tcW w:w="3150" w:type="dxa"/>
            <w:tcBorders>
              <w:top w:val="nil"/>
            </w:tcBorders>
          </w:tcPr>
          <w:p w14:paraId="5DFBF0D8" w14:textId="6978D37C" w:rsidR="001173B8" w:rsidRPr="001D4FEF" w:rsidRDefault="00BE469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</w:p>
        </w:tc>
      </w:tr>
      <w:tr w:rsidR="00E61FFE" w:rsidRPr="001D4FEF" w14:paraId="38A2996F" w14:textId="77777777" w:rsidTr="008B4EB7">
        <w:trPr>
          <w:jc w:val="center"/>
        </w:trPr>
        <w:tc>
          <w:tcPr>
            <w:tcW w:w="3060" w:type="dxa"/>
          </w:tcPr>
          <w:p w14:paraId="0B62758C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14:paraId="5B443A46" w14:textId="20710E50" w:rsidR="00E61FFE" w:rsidRPr="001D4FEF" w:rsidRDefault="00BE469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t>Microsoft word 2010 e Microsoft Excel 2010</w:t>
            </w:r>
          </w:p>
        </w:tc>
        <w:tc>
          <w:tcPr>
            <w:tcW w:w="3150" w:type="dxa"/>
          </w:tcPr>
          <w:p w14:paraId="637C7508" w14:textId="592CA99C" w:rsidR="00E61FFE" w:rsidRPr="001D4FEF" w:rsidRDefault="00BE469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Microsoft </w:t>
            </w:r>
          </w:p>
        </w:tc>
      </w:tr>
      <w:tr w:rsidR="001173B8" w:rsidRPr="001D4FEF" w14:paraId="4D751E32" w14:textId="77777777">
        <w:trPr>
          <w:jc w:val="center"/>
        </w:trPr>
        <w:tc>
          <w:tcPr>
            <w:tcW w:w="3060" w:type="dxa"/>
          </w:tcPr>
          <w:p w14:paraId="50E515E2" w14:textId="77777777"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14:paraId="7F8561C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3B0517F6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74E21A01" w14:textId="77777777">
        <w:trPr>
          <w:jc w:val="center"/>
        </w:trPr>
        <w:tc>
          <w:tcPr>
            <w:tcW w:w="3060" w:type="dxa"/>
          </w:tcPr>
          <w:p w14:paraId="2114383C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14:paraId="1FBE27FF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5D111F14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86FAEA2" w14:textId="31D7D134" w:rsidR="001173B8" w:rsidRPr="001D4FEF" w:rsidRDefault="001173B8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53" w:name="_Toc78907502"/>
      <w:bookmarkStart w:id="54" w:name="_GoBack"/>
      <w:bookmarkEnd w:id="49"/>
      <w:bookmarkEnd w:id="50"/>
      <w:bookmarkEnd w:id="51"/>
      <w:bookmarkEnd w:id="52"/>
      <w:bookmarkEnd w:id="54"/>
      <w:r w:rsidRPr="001D4FEF">
        <w:rPr>
          <w:rFonts w:ascii="Calibri" w:hAnsi="Calibri"/>
          <w:sz w:val="26"/>
          <w:lang w:val="pt-BR"/>
        </w:rPr>
        <w:t xml:space="preserve"> </w:t>
      </w:r>
      <w:bookmarkStart w:id="55" w:name="_Toc242451465"/>
      <w:r w:rsidR="008B4EB7" w:rsidRPr="001D4FEF">
        <w:rPr>
          <w:rFonts w:ascii="Calibri" w:hAnsi="Calibri"/>
          <w:sz w:val="22"/>
          <w:lang w:val="pt-BR"/>
        </w:rPr>
        <w:t>Riscos</w:t>
      </w:r>
      <w:bookmarkEnd w:id="55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387"/>
        <w:gridCol w:w="4683"/>
      </w:tblGrid>
      <w:tr w:rsidR="0010379D" w:rsidRPr="001D4FEF" w14:paraId="325EFECF" w14:textId="77777777" w:rsidTr="00F4479D">
        <w:tc>
          <w:tcPr>
            <w:tcW w:w="2031" w:type="dxa"/>
            <w:tcBorders>
              <w:bottom w:val="single" w:sz="12" w:space="0" w:color="000000"/>
            </w:tcBorders>
          </w:tcPr>
          <w:p w14:paraId="1F8B6035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14:paraId="40F6A58C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14:paraId="5139D2F6" w14:textId="77777777"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D4FEF" w14:paraId="5E65BDA9" w14:textId="77777777" w:rsidTr="00F4479D">
        <w:tc>
          <w:tcPr>
            <w:tcW w:w="2031" w:type="dxa"/>
            <w:tcBorders>
              <w:top w:val="nil"/>
            </w:tcBorders>
          </w:tcPr>
          <w:p w14:paraId="01622411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2D0E63FD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1EA327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51ED81CF" w14:textId="77777777" w:rsidTr="00F4479D">
        <w:tc>
          <w:tcPr>
            <w:tcW w:w="2031" w:type="dxa"/>
            <w:tcBorders>
              <w:top w:val="nil"/>
            </w:tcBorders>
          </w:tcPr>
          <w:p w14:paraId="0029DE38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13EAFA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3CE5AB6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597DB69" w14:textId="77777777" w:rsidTr="00F4479D">
        <w:tc>
          <w:tcPr>
            <w:tcW w:w="2031" w:type="dxa"/>
            <w:tcBorders>
              <w:top w:val="nil"/>
            </w:tcBorders>
          </w:tcPr>
          <w:p w14:paraId="1F99B18D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63D2F69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5450AA08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75011EFD" w14:textId="77777777" w:rsidTr="00F4479D">
        <w:tc>
          <w:tcPr>
            <w:tcW w:w="2031" w:type="dxa"/>
            <w:tcBorders>
              <w:top w:val="nil"/>
            </w:tcBorders>
          </w:tcPr>
          <w:p w14:paraId="1DC91134" w14:textId="77777777" w:rsidR="0010379D" w:rsidRPr="001D4FEF" w:rsidRDefault="0010379D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45A5CB5C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04776F9A" w14:textId="77777777" w:rsidR="000B3506" w:rsidRPr="001D4FEF" w:rsidRDefault="000B3506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DF61045" w14:textId="77777777" w:rsidTr="00F4479D">
        <w:tc>
          <w:tcPr>
            <w:tcW w:w="2031" w:type="dxa"/>
            <w:tcBorders>
              <w:top w:val="nil"/>
            </w:tcBorders>
          </w:tcPr>
          <w:p w14:paraId="470ECB04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1D8F431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0D1BF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23DAFC7D" w14:textId="77777777" w:rsidR="008B4EB7" w:rsidRPr="001D4FEF" w:rsidRDefault="008B4EB7" w:rsidP="008B4EB7">
      <w:pPr>
        <w:rPr>
          <w:lang w:val="pt-BR"/>
        </w:rPr>
      </w:pPr>
    </w:p>
    <w:p w14:paraId="2314FD96" w14:textId="77777777" w:rsidR="008D289F" w:rsidRPr="001D4FEF" w:rsidRDefault="008D289F" w:rsidP="008B4EB7">
      <w:pPr>
        <w:rPr>
          <w:lang w:val="pt-BR"/>
        </w:rPr>
      </w:pPr>
    </w:p>
    <w:p w14:paraId="7751237A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7ECB042A" w14:textId="77777777" w:rsidR="002732DA" w:rsidRPr="001D4FEF" w:rsidRDefault="002732DA" w:rsidP="008B4EB7">
      <w:pPr>
        <w:rPr>
          <w:lang w:val="pt-BR"/>
        </w:rPr>
      </w:pPr>
    </w:p>
    <w:p w14:paraId="4D6BC168" w14:textId="77777777" w:rsidR="008D289F" w:rsidRPr="001D4FE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56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56"/>
    </w:p>
    <w:p w14:paraId="39E7A041" w14:textId="2CAFF3FB" w:rsidR="008D289F" w:rsidRPr="001D4FEF" w:rsidRDefault="004C42C4" w:rsidP="008B4EB7">
      <w:pPr>
        <w:rPr>
          <w:lang w:val="pt-BR"/>
        </w:rPr>
      </w:pPr>
      <w:r>
        <w:rPr>
          <w:lang w:val="pt-BR"/>
        </w:rPr>
        <w:t xml:space="preserve">O teste do software será </w:t>
      </w:r>
      <w:proofErr w:type="gramStart"/>
      <w:r>
        <w:rPr>
          <w:lang w:val="pt-BR"/>
        </w:rPr>
        <w:t>suspensa</w:t>
      </w:r>
      <w:proofErr w:type="gramEnd"/>
      <w:r>
        <w:rPr>
          <w:lang w:val="pt-BR"/>
        </w:rPr>
        <w:t xml:space="preserve"> quando apresentar erros </w:t>
      </w:r>
    </w:p>
    <w:p w14:paraId="05FB9F8E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2124B812" w14:textId="77777777" w:rsidR="00562868" w:rsidRPr="001D4FEF" w:rsidRDefault="00562868" w:rsidP="008B4EB7">
      <w:pPr>
        <w:rPr>
          <w:lang w:val="pt-BR"/>
        </w:rPr>
      </w:pPr>
    </w:p>
    <w:p w14:paraId="18B647D5" w14:textId="77777777"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57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57"/>
    </w:p>
    <w:p w14:paraId="23EE802F" w14:textId="77777777" w:rsidR="0081191E" w:rsidRPr="001D4FEF" w:rsidRDefault="0081191E" w:rsidP="0081191E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</w:p>
    <w:p w14:paraId="0FB861B2" w14:textId="77777777" w:rsidR="00562868" w:rsidRPr="001D4FEF" w:rsidRDefault="00562868">
      <w:pPr>
        <w:widowControl/>
        <w:spacing w:line="240" w:lineRule="auto"/>
      </w:pPr>
      <w:r w:rsidRPr="001D4FEF">
        <w:br w:type="page"/>
      </w:r>
    </w:p>
    <w:p w14:paraId="2F889C3E" w14:textId="77777777"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58" w:name="_Toc242451468"/>
      <w:r w:rsidRPr="001D4FEF">
        <w:rPr>
          <w:rFonts w:ascii="Calibri" w:hAnsi="Calibri"/>
          <w:sz w:val="26"/>
          <w:lang w:val="pt-BR"/>
        </w:rPr>
        <w:lastRenderedPageBreak/>
        <w:t>Responsabilidades</w:t>
      </w:r>
      <w:bookmarkEnd w:id="58"/>
    </w:p>
    <w:p w14:paraId="26DEC14E" w14:textId="77777777" w:rsidR="009960B3" w:rsidRPr="001D4FEF" w:rsidRDefault="009960B3" w:rsidP="008B4EB7">
      <w:pPr>
        <w:rPr>
          <w:lang w:val="pt-BR"/>
        </w:rPr>
      </w:pPr>
    </w:p>
    <w:p w14:paraId="4AAA8B73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0BB4AAE0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59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59"/>
    </w:p>
    <w:p w14:paraId="2D0BFCA9" w14:textId="049A7586" w:rsidR="002732DA" w:rsidRPr="001D4FEF" w:rsidRDefault="004C42C4" w:rsidP="002732DA">
      <w:pPr>
        <w:rPr>
          <w:lang w:val="pt-BR"/>
        </w:rPr>
      </w:pPr>
      <w:r>
        <w:rPr>
          <w:lang w:val="pt-BR"/>
        </w:rPr>
        <w:t>Não será necessário treinar a equipe</w:t>
      </w:r>
    </w:p>
    <w:p w14:paraId="3FE8BC75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5E929EE8" w14:textId="77777777" w:rsidR="001D4FEF" w:rsidRPr="001D4FEF" w:rsidRDefault="001D4FEF" w:rsidP="002732DA">
      <w:pPr>
        <w:rPr>
          <w:lang w:val="pt-BR"/>
        </w:rPr>
      </w:pPr>
    </w:p>
    <w:p w14:paraId="39E71248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60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60"/>
    </w:p>
    <w:p w14:paraId="70B5327D" w14:textId="77777777" w:rsidR="002732DA" w:rsidRPr="001D4FEF" w:rsidRDefault="002732DA" w:rsidP="002732DA">
      <w:pPr>
        <w:rPr>
          <w:lang w:val="pt-BR"/>
        </w:rPr>
      </w:pPr>
    </w:p>
    <w:p w14:paraId="725ED98C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3BCCBEAE" w14:textId="77777777"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61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53"/>
      <w:bookmarkEnd w:id="61"/>
    </w:p>
    <w:p w14:paraId="38BBE590" w14:textId="77777777"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3D273E" w14:textId="77777777" w:rsidR="0008513A" w:rsidRDefault="0008513A">
      <w:pPr>
        <w:spacing w:line="240" w:lineRule="auto"/>
      </w:pPr>
      <w:r>
        <w:separator/>
      </w:r>
    </w:p>
  </w:endnote>
  <w:endnote w:type="continuationSeparator" w:id="0">
    <w:p w14:paraId="7F8928C2" w14:textId="77777777" w:rsidR="0008513A" w:rsidRDefault="00085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0E4EE" w14:textId="77777777" w:rsidR="00C06E49" w:rsidRDefault="00C06E4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CF62D" w14:textId="77777777" w:rsidR="00C06E49" w:rsidRDefault="00C06E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C49C0B" w14:textId="77777777" w:rsidR="0008513A" w:rsidRDefault="0008513A">
      <w:pPr>
        <w:spacing w:line="240" w:lineRule="auto"/>
      </w:pPr>
      <w:r>
        <w:separator/>
      </w:r>
    </w:p>
  </w:footnote>
  <w:footnote w:type="continuationSeparator" w:id="0">
    <w:p w14:paraId="2F848382" w14:textId="77777777" w:rsidR="0008513A" w:rsidRDefault="000851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93EBD" w14:textId="77777777" w:rsidR="00C06E49" w:rsidRDefault="00C06E49">
    <w:pPr>
      <w:pBdr>
        <w:top w:val="single" w:sz="6" w:space="1" w:color="auto"/>
      </w:pBdr>
    </w:pPr>
  </w:p>
  <w:p w14:paraId="4B98C8E7" w14:textId="77777777" w:rsidR="00C06E49" w:rsidRDefault="00C06E49">
    <w:pPr>
      <w:pStyle w:val="Cabealho"/>
    </w:pPr>
  </w:p>
  <w:p w14:paraId="3F602381" w14:textId="77777777" w:rsidR="00C06E49" w:rsidRDefault="00C06E49"/>
  <w:p w14:paraId="663EE0AE" w14:textId="77777777" w:rsidR="00C06E49" w:rsidRDefault="00C06E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B1488" w14:textId="77777777" w:rsidR="00C06E49" w:rsidRDefault="00C06E4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F6C79" w14:textId="77777777" w:rsidR="00C06E49" w:rsidRDefault="00C06E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8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5B57ED"/>
    <w:multiLevelType w:val="hybridMultilevel"/>
    <w:tmpl w:val="DD302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5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6"/>
  </w:num>
  <w:num w:numId="6">
    <w:abstractNumId w:val="19"/>
  </w:num>
  <w:num w:numId="7">
    <w:abstractNumId w:val="24"/>
  </w:num>
  <w:num w:numId="8">
    <w:abstractNumId w:val="1"/>
  </w:num>
  <w:num w:numId="9">
    <w:abstractNumId w:val="22"/>
  </w:num>
  <w:num w:numId="10">
    <w:abstractNumId w:val="17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23"/>
  </w:num>
  <w:num w:numId="17">
    <w:abstractNumId w:val="21"/>
  </w:num>
  <w:num w:numId="18">
    <w:abstractNumId w:val="20"/>
  </w:num>
  <w:num w:numId="19">
    <w:abstractNumId w:val="4"/>
  </w:num>
  <w:num w:numId="20">
    <w:abstractNumId w:val="18"/>
  </w:num>
  <w:num w:numId="21">
    <w:abstractNumId w:val="2"/>
  </w:num>
  <w:num w:numId="22">
    <w:abstractNumId w:val="8"/>
  </w:num>
  <w:num w:numId="23">
    <w:abstractNumId w:val="11"/>
  </w:num>
  <w:num w:numId="24">
    <w:abstractNumId w:val="10"/>
  </w:num>
  <w:num w:numId="25">
    <w:abstractNumId w:val="3"/>
  </w:num>
  <w:num w:numId="26">
    <w:abstractNumId w:val="5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74"/>
    <w:rsid w:val="000347E3"/>
    <w:rsid w:val="00080990"/>
    <w:rsid w:val="00084E33"/>
    <w:rsid w:val="0008513A"/>
    <w:rsid w:val="0009106A"/>
    <w:rsid w:val="000B0543"/>
    <w:rsid w:val="000B3506"/>
    <w:rsid w:val="000D4E66"/>
    <w:rsid w:val="000D5A8A"/>
    <w:rsid w:val="0010379D"/>
    <w:rsid w:val="001173B8"/>
    <w:rsid w:val="0016692A"/>
    <w:rsid w:val="0016772B"/>
    <w:rsid w:val="00170171"/>
    <w:rsid w:val="001B0575"/>
    <w:rsid w:val="001B375D"/>
    <w:rsid w:val="001D4FEF"/>
    <w:rsid w:val="001D7838"/>
    <w:rsid w:val="00212CB1"/>
    <w:rsid w:val="00227DBD"/>
    <w:rsid w:val="002347A5"/>
    <w:rsid w:val="002550E7"/>
    <w:rsid w:val="002669DD"/>
    <w:rsid w:val="002732DA"/>
    <w:rsid w:val="00286506"/>
    <w:rsid w:val="00296374"/>
    <w:rsid w:val="0029670E"/>
    <w:rsid w:val="002B4956"/>
    <w:rsid w:val="002D061A"/>
    <w:rsid w:val="003217B3"/>
    <w:rsid w:val="00326745"/>
    <w:rsid w:val="00341C1D"/>
    <w:rsid w:val="0038508A"/>
    <w:rsid w:val="003A042A"/>
    <w:rsid w:val="003A3C79"/>
    <w:rsid w:val="003C0F1C"/>
    <w:rsid w:val="003C3371"/>
    <w:rsid w:val="003E64A3"/>
    <w:rsid w:val="004A5224"/>
    <w:rsid w:val="004C2ACA"/>
    <w:rsid w:val="004C42C4"/>
    <w:rsid w:val="004D48C0"/>
    <w:rsid w:val="004E2B5B"/>
    <w:rsid w:val="00522B1B"/>
    <w:rsid w:val="005561BF"/>
    <w:rsid w:val="00562868"/>
    <w:rsid w:val="00564F18"/>
    <w:rsid w:val="0057012D"/>
    <w:rsid w:val="00592CCF"/>
    <w:rsid w:val="005B10E3"/>
    <w:rsid w:val="005C7560"/>
    <w:rsid w:val="005F3425"/>
    <w:rsid w:val="005F6D3F"/>
    <w:rsid w:val="0065650D"/>
    <w:rsid w:val="00673EF3"/>
    <w:rsid w:val="0067788C"/>
    <w:rsid w:val="0069568E"/>
    <w:rsid w:val="006968C7"/>
    <w:rsid w:val="006D365A"/>
    <w:rsid w:val="0074521A"/>
    <w:rsid w:val="00761FCB"/>
    <w:rsid w:val="00762B70"/>
    <w:rsid w:val="007879C3"/>
    <w:rsid w:val="007965F7"/>
    <w:rsid w:val="007A13EA"/>
    <w:rsid w:val="007A38F1"/>
    <w:rsid w:val="007B11F8"/>
    <w:rsid w:val="007B4680"/>
    <w:rsid w:val="0081191E"/>
    <w:rsid w:val="00812F88"/>
    <w:rsid w:val="00824144"/>
    <w:rsid w:val="00825DD2"/>
    <w:rsid w:val="008967DA"/>
    <w:rsid w:val="008B437C"/>
    <w:rsid w:val="008B4EB7"/>
    <w:rsid w:val="008D289F"/>
    <w:rsid w:val="008E7950"/>
    <w:rsid w:val="008F11E5"/>
    <w:rsid w:val="00915622"/>
    <w:rsid w:val="00924BAC"/>
    <w:rsid w:val="009355E1"/>
    <w:rsid w:val="009708A0"/>
    <w:rsid w:val="009960B3"/>
    <w:rsid w:val="00997F77"/>
    <w:rsid w:val="009A56FB"/>
    <w:rsid w:val="009D3D4F"/>
    <w:rsid w:val="009F7193"/>
    <w:rsid w:val="00A46269"/>
    <w:rsid w:val="00A540B7"/>
    <w:rsid w:val="00A80B6C"/>
    <w:rsid w:val="00AB6223"/>
    <w:rsid w:val="00B062B3"/>
    <w:rsid w:val="00B20DA1"/>
    <w:rsid w:val="00B24E78"/>
    <w:rsid w:val="00B51FB1"/>
    <w:rsid w:val="00B54368"/>
    <w:rsid w:val="00B7019B"/>
    <w:rsid w:val="00B734E9"/>
    <w:rsid w:val="00B7563F"/>
    <w:rsid w:val="00B85CDA"/>
    <w:rsid w:val="00BA3CB6"/>
    <w:rsid w:val="00BB73EC"/>
    <w:rsid w:val="00BC3C52"/>
    <w:rsid w:val="00BD25C5"/>
    <w:rsid w:val="00BE4691"/>
    <w:rsid w:val="00C06E49"/>
    <w:rsid w:val="00C27925"/>
    <w:rsid w:val="00C46157"/>
    <w:rsid w:val="00C70CE7"/>
    <w:rsid w:val="00C72083"/>
    <w:rsid w:val="00CB23E7"/>
    <w:rsid w:val="00CC411E"/>
    <w:rsid w:val="00CD0E8A"/>
    <w:rsid w:val="00CF2D0D"/>
    <w:rsid w:val="00D05117"/>
    <w:rsid w:val="00D2657F"/>
    <w:rsid w:val="00D3617D"/>
    <w:rsid w:val="00D60D17"/>
    <w:rsid w:val="00D769F7"/>
    <w:rsid w:val="00D87C06"/>
    <w:rsid w:val="00DB1351"/>
    <w:rsid w:val="00DB3E66"/>
    <w:rsid w:val="00E0247F"/>
    <w:rsid w:val="00E37AE1"/>
    <w:rsid w:val="00E43331"/>
    <w:rsid w:val="00E445D7"/>
    <w:rsid w:val="00E500EC"/>
    <w:rsid w:val="00E61FFE"/>
    <w:rsid w:val="00E911BC"/>
    <w:rsid w:val="00EB108D"/>
    <w:rsid w:val="00EF792B"/>
    <w:rsid w:val="00F26F0E"/>
    <w:rsid w:val="00F378B6"/>
    <w:rsid w:val="00F37BB9"/>
    <w:rsid w:val="00F4479D"/>
    <w:rsid w:val="00F45640"/>
    <w:rsid w:val="00F47F03"/>
    <w:rsid w:val="00F81F06"/>
    <w:rsid w:val="00F822A2"/>
    <w:rsid w:val="00F96BCE"/>
    <w:rsid w:val="00FE2E5F"/>
    <w:rsid w:val="00FE3A47"/>
    <w:rsid w:val="00FE6BDA"/>
    <w:rsid w:val="00FF4E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C7D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745</TotalTime>
  <Pages>15</Pages>
  <Words>1363</Words>
  <Characters>7364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8710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Waltson</cp:lastModifiedBy>
  <cp:revision>15</cp:revision>
  <cp:lastPrinted>2004-07-30T18:38:00Z</cp:lastPrinted>
  <dcterms:created xsi:type="dcterms:W3CDTF">2014-09-05T12:48:00Z</dcterms:created>
  <dcterms:modified xsi:type="dcterms:W3CDTF">2014-11-02T13:25:00Z</dcterms:modified>
</cp:coreProperties>
</file>